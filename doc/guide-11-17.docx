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DAD08" w14:textId="187DD052" w:rsidR="0068214A" w:rsidRDefault="0068214A" w:rsidP="004E2986">
      <w:pPr>
        <w:pStyle w:val="Title"/>
      </w:pPr>
      <w:r>
        <w:t>DASH User Guide</w:t>
      </w:r>
      <w:r w:rsidR="007E7025">
        <w:t xml:space="preserve">          </w:t>
      </w:r>
      <w:r w:rsidR="00574DA0">
        <w:t xml:space="preserve">         </w:t>
      </w:r>
      <w:r w:rsidR="00B7431F">
        <w:t xml:space="preserve">          </w:t>
      </w:r>
      <w:r w:rsidR="00A25C97">
        <w:rPr>
          <w:sz w:val="36"/>
          <w:szCs w:val="36"/>
        </w:rPr>
        <w:t>11</w:t>
      </w:r>
      <w:r w:rsidR="00B45C90">
        <w:rPr>
          <w:sz w:val="36"/>
          <w:szCs w:val="36"/>
        </w:rPr>
        <w:t>/</w:t>
      </w:r>
      <w:r w:rsidR="00B7431F">
        <w:rPr>
          <w:sz w:val="36"/>
          <w:szCs w:val="36"/>
        </w:rPr>
        <w:t>20</w:t>
      </w:r>
      <w:r w:rsidR="00B45C90">
        <w:rPr>
          <w:sz w:val="36"/>
          <w:szCs w:val="36"/>
        </w:rPr>
        <w:t>1</w:t>
      </w:r>
      <w:r w:rsidR="007E7025">
        <w:rPr>
          <w:sz w:val="36"/>
          <w:szCs w:val="36"/>
        </w:rPr>
        <w:t>7</w:t>
      </w:r>
    </w:p>
    <w:p w14:paraId="21F72DFA" w14:textId="4493F54B" w:rsidR="003815AA"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19D68F73" w:rsidR="00F23149" w:rsidRDefault="00023CB4" w:rsidP="00F23149">
      <w:pPr>
        <w:pStyle w:val="ListParagraph"/>
        <w:numPr>
          <w:ilvl w:val="0"/>
          <w:numId w:val="1"/>
        </w:numPr>
      </w:pPr>
      <w:r>
        <w:t>Managing passwords on multiple accounts</w:t>
      </w:r>
    </w:p>
    <w:p w14:paraId="57A2EC19" w14:textId="33A88948" w:rsidR="00F23149" w:rsidRDefault="00023CB4" w:rsidP="00F23149">
      <w:pPr>
        <w:pStyle w:val="ListParagraph"/>
        <w:numPr>
          <w:ilvl w:val="0"/>
          <w:numId w:val="1"/>
        </w:numPr>
      </w:pPr>
      <w:r>
        <w:t xml:space="preserve">Launching a coordinated </w:t>
      </w:r>
      <w:r w:rsidR="008220ED">
        <w:t>SQL</w:t>
      </w:r>
      <w:r>
        <w:t xml:space="preserve"> injection attack</w:t>
      </w:r>
    </w:p>
    <w:p w14:paraId="14EBE6CD" w14:textId="2E21CA58" w:rsidR="00F23149" w:rsidRDefault="00F23149" w:rsidP="00F23149">
      <w:pPr>
        <w:pStyle w:val="ListParagraph"/>
        <w:numPr>
          <w:ilvl w:val="0"/>
          <w:numId w:val="1"/>
        </w:numPr>
      </w:pPr>
      <w:r>
        <w:t>M</w:t>
      </w:r>
      <w:r w:rsidR="002D30F8">
        <w:t xml:space="preserve">aking </w:t>
      </w:r>
      <w:r w:rsidR="00EB40DC">
        <w:t>inferences and decisions while controlling</w:t>
      </w:r>
      <w:r w:rsidR="002D30F8">
        <w:t xml:space="preserve"> a power plant.</w:t>
      </w:r>
      <w:r w:rsidR="00C03E39">
        <w:t xml:space="preserve"> </w:t>
      </w:r>
    </w:p>
    <w:p w14:paraId="0F0BCDB0" w14:textId="77777777" w:rsidR="00F23149" w:rsidRDefault="00F23149" w:rsidP="00F23149"/>
    <w:p w14:paraId="29A3C946" w14:textId="0F69F0F5" w:rsidR="0068214A" w:rsidRDefault="00C03E39" w:rsidP="00F23149">
      <w:r>
        <w:t xml:space="preserve">In situations </w:t>
      </w:r>
      <w:r w:rsidR="007F4566">
        <w:t>like</w:t>
      </w:r>
      <w:r>
        <w:t xml:space="preserve"> these, </w:t>
      </w:r>
      <w:r w:rsidR="005657FD">
        <w:t>human behavior might differ from the optimal</w:t>
      </w:r>
      <w:r w:rsidR="001B577E">
        <w:t>, as may be defined</w:t>
      </w:r>
      <w:r w:rsidR="005657FD">
        <w:t xml:space="preserve"> </w:t>
      </w:r>
      <w:r w:rsidR="001E511E">
        <w:t>by</w:t>
      </w:r>
      <w:r w:rsidR="005657FD">
        <w:t xml:space="preserve">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023CB4">
        <w:t>when</w:t>
      </w:r>
      <w:r w:rsidR="007058F0">
        <w:t xml:space="preserve">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25CE9946" w:rsidR="00F23149" w:rsidRDefault="004C66EE" w:rsidP="00F23149">
      <w:pPr>
        <w:pStyle w:val="ListParagraph"/>
        <w:numPr>
          <w:ilvl w:val="0"/>
          <w:numId w:val="2"/>
        </w:numPr>
      </w:pPr>
      <w:r w:rsidRPr="004C66EE">
        <w:t>The</w:t>
      </w:r>
      <w:r>
        <w:rPr>
          <w:b/>
        </w:rPr>
        <w:t xml:space="preserve"> r</w:t>
      </w:r>
      <w:r w:rsidR="00F23149">
        <w:rPr>
          <w:b/>
        </w:rPr>
        <w:t xml:space="preserve">ational </w:t>
      </w:r>
      <w:r>
        <w:rPr>
          <w:b/>
        </w:rPr>
        <w:t>b</w:t>
      </w:r>
      <w:r w:rsidR="00F23149">
        <w:rPr>
          <w:b/>
        </w:rPr>
        <w:t>ehavior</w:t>
      </w:r>
      <w:r w:rsidR="00FF4C9A">
        <w:t xml:space="preserve"> module contains</w:t>
      </w:r>
      <w:r w:rsidR="001E1DEA">
        <w:t xml:space="preserve"> sub-modules for reactive planning and for projection using mental models. </w:t>
      </w:r>
    </w:p>
    <w:p w14:paraId="13965320" w14:textId="5350E670" w:rsidR="00AA76A2" w:rsidRDefault="004C66EE" w:rsidP="00F23149">
      <w:pPr>
        <w:pStyle w:val="ListParagraph"/>
        <w:numPr>
          <w:ilvl w:val="0"/>
          <w:numId w:val="2"/>
        </w:numPr>
      </w:pPr>
      <w:r w:rsidRPr="004C66EE">
        <w:t>The</w:t>
      </w:r>
      <w:r>
        <w:rPr>
          <w:b/>
        </w:rPr>
        <w:t xml:space="preserve"> i</w:t>
      </w:r>
      <w:r w:rsidR="00AA76A2">
        <w:rPr>
          <w:b/>
        </w:rPr>
        <w:t xml:space="preserve">nstinctive </w:t>
      </w:r>
      <w:r>
        <w:rPr>
          <w:b/>
        </w:rPr>
        <w:t>b</w:t>
      </w:r>
      <w:r w:rsidR="00AA76A2">
        <w:rPr>
          <w:b/>
        </w:rPr>
        <w:t>ehavior</w:t>
      </w:r>
      <w:r>
        <w:t xml:space="preserve"> </w:t>
      </w:r>
      <w:r w:rsidR="00AA76A2">
        <w:t xml:space="preserve">module models instinctive </w:t>
      </w:r>
      <w:r>
        <w:t>reactions</w:t>
      </w:r>
      <w:r w:rsidR="00AA76A2">
        <w:t xml:space="preserve"> and other reasoning that humans are typically not aware of</w:t>
      </w:r>
    </w:p>
    <w:p w14:paraId="3559C127" w14:textId="77777777" w:rsidR="004E2986" w:rsidRDefault="004E2986" w:rsidP="004E2986"/>
    <w:p w14:paraId="6C003755" w14:textId="04A58333" w:rsidR="00007CDA" w:rsidRDefault="004E2986" w:rsidP="00F23149">
      <w:r>
        <w:t xml:space="preserve">The combination of these </w:t>
      </w:r>
      <w:r w:rsidR="00B520EA">
        <w:t xml:space="preserve">two modules can account for </w:t>
      </w:r>
      <w:r>
        <w:t>effects of cognitive load, time pressure</w:t>
      </w:r>
      <w:r w:rsidR="00724637">
        <w:t>,</w:t>
      </w:r>
      <w:r>
        <w:t xml:space="preserve"> or fatigue on human performance</w:t>
      </w:r>
      <w:r w:rsidR="004F3389">
        <w:t>,</w:t>
      </w:r>
      <w:r>
        <w:t xml:space="preserve"> that have been documented in many different domains. The combination can also duplicate some well-known human biases in reasoning, </w:t>
      </w:r>
      <w:r w:rsidR="00F04386">
        <w:t>such as</w:t>
      </w:r>
      <w:r>
        <w:t xml:space="preserve"> confirmation bias. The DASH platform includes support for teams of agents that communicate with each other and a GUI to control agent parameters and view the state of both modules as the agent executes.</w:t>
      </w:r>
    </w:p>
    <w:p w14:paraId="33CB11D5" w14:textId="77777777" w:rsidR="0006163F" w:rsidRDefault="0006163F" w:rsidP="00F23149"/>
    <w:p w14:paraId="1077F3F2" w14:textId="1028EFE8" w:rsidR="0006163F" w:rsidRDefault="0006163F" w:rsidP="00F23149">
      <w:r>
        <w:t>It can be time consuming to program agent behaviors, and a typical cyber security test scenario may include a number of relatively standard agents, with some alterations to a few key players. Therefore DASH provides a library of agents that can be used in a range of situations and extended as required, covering end user behavior as well as attackers and defenders, though the latter are currently more limited.</w:t>
      </w:r>
    </w:p>
    <w:p w14:paraId="6A4A1C20" w14:textId="77777777" w:rsidR="00552AC5" w:rsidRDefault="00552AC5" w:rsidP="0068214A"/>
    <w:p w14:paraId="315FB3A9" w14:textId="487D2C67" w:rsidR="00F23149" w:rsidRDefault="00A55DF8" w:rsidP="0068214A">
      <w:r>
        <w:rPr>
          <w:b/>
        </w:rPr>
        <w:t>Overview</w:t>
      </w:r>
      <w:r w:rsidR="00F23149">
        <w:t>:</w:t>
      </w:r>
    </w:p>
    <w:p w14:paraId="16009C0E" w14:textId="4415BA82" w:rsidR="00F23149" w:rsidRDefault="00F23149" w:rsidP="00687B9D">
      <w:pPr>
        <w:pStyle w:val="ListParagraph"/>
        <w:numPr>
          <w:ilvl w:val="0"/>
          <w:numId w:val="3"/>
        </w:numPr>
      </w:pPr>
      <w:r>
        <w:t xml:space="preserve">First </w:t>
      </w:r>
      <w:r w:rsidR="0094317F">
        <w:t>we go</w:t>
      </w:r>
      <w:r w:rsidR="00552AC5">
        <w:t xml:space="preserve"> thro</w:t>
      </w:r>
      <w:r w:rsidR="00687B9D">
        <w:t>ugh an example of a DASH agent, showing its execution and how to interrogate the state.</w:t>
      </w:r>
    </w:p>
    <w:p w14:paraId="202639C8" w14:textId="6B6153E3" w:rsidR="00552AC5" w:rsidRDefault="00687B9D" w:rsidP="00F23149">
      <w:pPr>
        <w:pStyle w:val="ListParagraph"/>
        <w:numPr>
          <w:ilvl w:val="0"/>
          <w:numId w:val="3"/>
        </w:numPr>
      </w:pPr>
      <w:r>
        <w:lastRenderedPageBreak/>
        <w:t>Next we show more</w:t>
      </w:r>
      <w:r w:rsidR="00552AC5">
        <w:t xml:space="preserve"> detail on the representation used for the </w:t>
      </w:r>
      <w:r w:rsidR="00565FA0">
        <w:t>ra</w:t>
      </w:r>
      <w:r w:rsidR="00F76F38">
        <w:t>tional</w:t>
      </w:r>
      <w:r w:rsidR="00EB13AC">
        <w:t xml:space="preserve"> and instinctive</w:t>
      </w:r>
      <w:r w:rsidR="00F76F38">
        <w:t xml:space="preserve"> </w:t>
      </w:r>
      <w:r w:rsidR="00FF4C9A">
        <w:t>module</w:t>
      </w:r>
      <w:r w:rsidR="00EB13AC">
        <w:t>s</w:t>
      </w:r>
      <w:r>
        <w:t xml:space="preserve"> and show</w:t>
      </w:r>
      <w:r w:rsidR="00F76F38">
        <w:t xml:space="preserve"> how to program new agents that </w:t>
      </w:r>
      <w:r w:rsidR="00EB13AC">
        <w:t>combine these</w:t>
      </w:r>
      <w:r w:rsidR="00FF4C9A">
        <w:t xml:space="preserve"> behavior</w:t>
      </w:r>
      <w:r w:rsidR="00EB13AC">
        <w:t>s</w:t>
      </w:r>
      <w:r w:rsidR="00F76F38">
        <w:t>.</w:t>
      </w:r>
    </w:p>
    <w:p w14:paraId="0D8855DA" w14:textId="094DF873" w:rsidR="0006163F" w:rsidRDefault="0094317F" w:rsidP="00F23149">
      <w:pPr>
        <w:pStyle w:val="ListParagraph"/>
        <w:numPr>
          <w:ilvl w:val="0"/>
          <w:numId w:val="3"/>
        </w:numPr>
      </w:pPr>
      <w:r>
        <w:t xml:space="preserve">Finally we </w:t>
      </w:r>
      <w:r w:rsidR="00687B9D">
        <w:t xml:space="preserve">provide an overview of the library, and examples of using library agents </w:t>
      </w:r>
      <w:r w:rsidR="00B76B77">
        <w:t>and combining behaviors from the library within agents.</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8" w:history="1">
        <w:r w:rsidRPr="00450C31">
          <w:rPr>
            <w:rStyle w:val="Hyperlink"/>
          </w:rPr>
          <w:t>blythe@isi.edu</w:t>
        </w:r>
      </w:hyperlink>
      <w:r>
        <w:t>, or 310-448-8251.</w:t>
      </w:r>
    </w:p>
    <w:p w14:paraId="6E881A2E" w14:textId="55F10F62" w:rsidR="004A6468" w:rsidRDefault="004A6468">
      <w:pPr>
        <w:rPr>
          <w:noProof/>
        </w:rPr>
      </w:pPr>
      <w:r>
        <w:fldChar w:fldCharType="begin"/>
      </w:r>
      <w:r>
        <w:instrText xml:space="preserve"> TOC \o "1-3" </w:instrText>
      </w:r>
      <w:r>
        <w:fldChar w:fldCharType="separate"/>
      </w:r>
    </w:p>
    <w:p w14:paraId="76615902" w14:textId="77777777" w:rsidR="004A6468" w:rsidRDefault="004A6468">
      <w:pPr>
        <w:pStyle w:val="TOC1"/>
        <w:tabs>
          <w:tab w:val="right" w:pos="8630"/>
        </w:tabs>
        <w:rPr>
          <w:b w:val="0"/>
          <w:caps w:val="0"/>
          <w:noProof/>
          <w:sz w:val="24"/>
          <w:szCs w:val="24"/>
          <w:u w:val="none"/>
          <w:lang w:eastAsia="ja-JP"/>
        </w:rPr>
      </w:pPr>
      <w:r>
        <w:rPr>
          <w:noProof/>
        </w:rPr>
        <w:t>1. Installation</w:t>
      </w:r>
      <w:r>
        <w:rPr>
          <w:noProof/>
        </w:rPr>
        <w:tab/>
      </w:r>
      <w:r>
        <w:rPr>
          <w:noProof/>
        </w:rPr>
        <w:fldChar w:fldCharType="begin"/>
      </w:r>
      <w:r>
        <w:rPr>
          <w:noProof/>
        </w:rPr>
        <w:instrText xml:space="preserve"> PAGEREF _Toc328650870 \h </w:instrText>
      </w:r>
      <w:r>
        <w:rPr>
          <w:noProof/>
        </w:rPr>
      </w:r>
      <w:r>
        <w:rPr>
          <w:noProof/>
        </w:rPr>
        <w:fldChar w:fldCharType="separate"/>
      </w:r>
      <w:r w:rsidR="00ED46EE">
        <w:rPr>
          <w:noProof/>
        </w:rPr>
        <w:t>3</w:t>
      </w:r>
      <w:r>
        <w:rPr>
          <w:noProof/>
        </w:rPr>
        <w:fldChar w:fldCharType="end"/>
      </w:r>
    </w:p>
    <w:p w14:paraId="0FA09D23" w14:textId="77777777" w:rsidR="004A6468" w:rsidRDefault="004A6468">
      <w:pPr>
        <w:pStyle w:val="TOC1"/>
        <w:tabs>
          <w:tab w:val="right" w:pos="8630"/>
        </w:tabs>
        <w:rPr>
          <w:b w:val="0"/>
          <w:caps w:val="0"/>
          <w:noProof/>
          <w:sz w:val="24"/>
          <w:szCs w:val="24"/>
          <w:u w:val="none"/>
          <w:lang w:eastAsia="ja-JP"/>
        </w:rPr>
      </w:pPr>
      <w:r>
        <w:rPr>
          <w:noProof/>
        </w:rPr>
        <w:t>2. An example mail reading agent</w:t>
      </w:r>
      <w:r>
        <w:rPr>
          <w:noProof/>
        </w:rPr>
        <w:tab/>
      </w:r>
      <w:r>
        <w:rPr>
          <w:noProof/>
        </w:rPr>
        <w:fldChar w:fldCharType="begin"/>
      </w:r>
      <w:r>
        <w:rPr>
          <w:noProof/>
        </w:rPr>
        <w:instrText xml:space="preserve"> PAGEREF _Toc328650871 \h </w:instrText>
      </w:r>
      <w:r>
        <w:rPr>
          <w:noProof/>
        </w:rPr>
      </w:r>
      <w:r>
        <w:rPr>
          <w:noProof/>
        </w:rPr>
        <w:fldChar w:fldCharType="separate"/>
      </w:r>
      <w:r w:rsidR="00ED46EE">
        <w:rPr>
          <w:noProof/>
        </w:rPr>
        <w:t>3</w:t>
      </w:r>
      <w:r>
        <w:rPr>
          <w:noProof/>
        </w:rPr>
        <w:fldChar w:fldCharType="end"/>
      </w:r>
    </w:p>
    <w:p w14:paraId="1FB9017D" w14:textId="291DA658" w:rsidR="004A6468" w:rsidRDefault="004A6468">
      <w:pPr>
        <w:pStyle w:val="TOC1"/>
        <w:tabs>
          <w:tab w:val="right" w:pos="8630"/>
        </w:tabs>
        <w:rPr>
          <w:b w:val="0"/>
          <w:caps w:val="0"/>
          <w:noProof/>
          <w:sz w:val="24"/>
          <w:szCs w:val="24"/>
          <w:u w:val="none"/>
          <w:lang w:eastAsia="ja-JP"/>
        </w:rPr>
      </w:pPr>
      <w:r>
        <w:rPr>
          <w:noProof/>
        </w:rPr>
        <w:t xml:space="preserve">3. The </w:t>
      </w:r>
      <w:r w:rsidR="00584AC5">
        <w:rPr>
          <w:noProof/>
        </w:rPr>
        <w:t>rational</w:t>
      </w:r>
      <w:r>
        <w:rPr>
          <w:noProof/>
        </w:rPr>
        <w:t xml:space="preserve"> Module </w:t>
      </w:r>
      <w:r w:rsidR="00584AC5">
        <w:rPr>
          <w:noProof/>
        </w:rPr>
        <w:t>and top-level agent behavior</w:t>
      </w:r>
      <w:r>
        <w:rPr>
          <w:noProof/>
        </w:rPr>
        <w:t xml:space="preserve">- </w:t>
      </w:r>
      <w:r w:rsidRPr="009C7329">
        <w:rPr>
          <w:i/>
          <w:noProof/>
        </w:rPr>
        <w:t>modify</w:t>
      </w:r>
      <w:r>
        <w:rPr>
          <w:noProof/>
        </w:rPr>
        <w:tab/>
      </w:r>
      <w:r>
        <w:rPr>
          <w:noProof/>
        </w:rPr>
        <w:fldChar w:fldCharType="begin"/>
      </w:r>
      <w:r>
        <w:rPr>
          <w:noProof/>
        </w:rPr>
        <w:instrText xml:space="preserve"> PAGEREF _Toc328650872 \h </w:instrText>
      </w:r>
      <w:r>
        <w:rPr>
          <w:noProof/>
        </w:rPr>
      </w:r>
      <w:r>
        <w:rPr>
          <w:noProof/>
        </w:rPr>
        <w:fldChar w:fldCharType="separate"/>
      </w:r>
      <w:r w:rsidR="00ED46EE">
        <w:rPr>
          <w:noProof/>
        </w:rPr>
        <w:t>5</w:t>
      </w:r>
      <w:r>
        <w:rPr>
          <w:noProof/>
        </w:rPr>
        <w:fldChar w:fldCharType="end"/>
      </w:r>
    </w:p>
    <w:p w14:paraId="177ACD9D" w14:textId="52B62F55" w:rsidR="004A6468" w:rsidRDefault="004A6468">
      <w:pPr>
        <w:pStyle w:val="TOC1"/>
        <w:tabs>
          <w:tab w:val="right" w:pos="8630"/>
        </w:tabs>
        <w:rPr>
          <w:b w:val="0"/>
          <w:caps w:val="0"/>
          <w:noProof/>
          <w:sz w:val="24"/>
          <w:szCs w:val="24"/>
          <w:u w:val="none"/>
          <w:lang w:eastAsia="ja-JP"/>
        </w:rPr>
      </w:pPr>
      <w:r>
        <w:rPr>
          <w:noProof/>
        </w:rPr>
        <w:t xml:space="preserve">4. </w:t>
      </w:r>
      <w:r w:rsidR="00584AC5">
        <w:rPr>
          <w:noProof/>
        </w:rPr>
        <w:t>Goal-driven reactive behavior</w:t>
      </w:r>
      <w:r>
        <w:rPr>
          <w:noProof/>
        </w:rPr>
        <w:t xml:space="preserve"> – </w:t>
      </w:r>
      <w:r w:rsidRPr="009C7329">
        <w:rPr>
          <w:i/>
          <w:noProof/>
        </w:rPr>
        <w:t>change?</w:t>
      </w:r>
      <w:r>
        <w:rPr>
          <w:noProof/>
        </w:rPr>
        <w:tab/>
      </w:r>
      <w:r>
        <w:rPr>
          <w:noProof/>
        </w:rPr>
        <w:fldChar w:fldCharType="begin"/>
      </w:r>
      <w:r>
        <w:rPr>
          <w:noProof/>
        </w:rPr>
        <w:instrText xml:space="preserve"> PAGEREF _Toc328650873 \h </w:instrText>
      </w:r>
      <w:r>
        <w:rPr>
          <w:noProof/>
        </w:rPr>
      </w:r>
      <w:r>
        <w:rPr>
          <w:noProof/>
        </w:rPr>
        <w:fldChar w:fldCharType="separate"/>
      </w:r>
      <w:r w:rsidR="00ED46EE">
        <w:rPr>
          <w:b w:val="0"/>
          <w:bCs/>
          <w:noProof/>
        </w:rPr>
        <w:t>Error! Bookmark not defined.</w:t>
      </w:r>
      <w:r>
        <w:rPr>
          <w:noProof/>
        </w:rPr>
        <w:fldChar w:fldCharType="end"/>
      </w:r>
    </w:p>
    <w:p w14:paraId="5D2EB229" w14:textId="313FCBB6" w:rsidR="004A6468" w:rsidRDefault="004A6468">
      <w:pPr>
        <w:pStyle w:val="TOC2"/>
        <w:tabs>
          <w:tab w:val="right" w:pos="8630"/>
        </w:tabs>
        <w:rPr>
          <w:b w:val="0"/>
          <w:smallCaps w:val="0"/>
          <w:noProof/>
          <w:sz w:val="24"/>
          <w:szCs w:val="24"/>
          <w:lang w:eastAsia="ja-JP"/>
        </w:rPr>
      </w:pPr>
      <w:r>
        <w:rPr>
          <w:noProof/>
        </w:rPr>
        <w:t xml:space="preserve">4.1 </w:t>
      </w:r>
      <w:r w:rsidR="00584AC5">
        <w:rPr>
          <w:noProof/>
        </w:rPr>
        <w:t>programming goal-driven agents</w:t>
      </w:r>
      <w:r>
        <w:rPr>
          <w:noProof/>
        </w:rPr>
        <w:tab/>
      </w:r>
      <w:r>
        <w:rPr>
          <w:noProof/>
        </w:rPr>
        <w:fldChar w:fldCharType="begin"/>
      </w:r>
      <w:r>
        <w:rPr>
          <w:noProof/>
        </w:rPr>
        <w:instrText xml:space="preserve"> PAGEREF _Toc328650874 \h </w:instrText>
      </w:r>
      <w:r>
        <w:rPr>
          <w:noProof/>
        </w:rPr>
      </w:r>
      <w:r>
        <w:rPr>
          <w:noProof/>
        </w:rPr>
        <w:fldChar w:fldCharType="separate"/>
      </w:r>
      <w:r w:rsidR="00ED46EE">
        <w:rPr>
          <w:b w:val="0"/>
          <w:bCs/>
          <w:noProof/>
        </w:rPr>
        <w:t>Error! Bookmark not defined.</w:t>
      </w:r>
      <w:r>
        <w:rPr>
          <w:noProof/>
        </w:rPr>
        <w:fldChar w:fldCharType="end"/>
      </w:r>
    </w:p>
    <w:p w14:paraId="6375BC96" w14:textId="4247CB96" w:rsidR="004A6468" w:rsidRDefault="004A6468">
      <w:pPr>
        <w:pStyle w:val="TOC1"/>
        <w:tabs>
          <w:tab w:val="right" w:pos="8630"/>
        </w:tabs>
        <w:rPr>
          <w:b w:val="0"/>
          <w:caps w:val="0"/>
          <w:noProof/>
          <w:sz w:val="24"/>
          <w:szCs w:val="24"/>
          <w:u w:val="none"/>
          <w:lang w:eastAsia="ja-JP"/>
        </w:rPr>
      </w:pPr>
      <w:r>
        <w:rPr>
          <w:noProof/>
        </w:rPr>
        <w:t xml:space="preserve">5. </w:t>
      </w:r>
      <w:r w:rsidR="00584AC5">
        <w:rPr>
          <w:noProof/>
        </w:rPr>
        <w:t>inter-agent communication</w:t>
      </w:r>
      <w:r>
        <w:rPr>
          <w:noProof/>
        </w:rPr>
        <w:tab/>
      </w:r>
      <w:r>
        <w:rPr>
          <w:noProof/>
        </w:rPr>
        <w:fldChar w:fldCharType="begin"/>
      </w:r>
      <w:r>
        <w:rPr>
          <w:noProof/>
        </w:rPr>
        <w:instrText xml:space="preserve"> PAGEREF _Toc328650875 \h </w:instrText>
      </w:r>
      <w:r>
        <w:rPr>
          <w:noProof/>
        </w:rPr>
      </w:r>
      <w:r>
        <w:rPr>
          <w:noProof/>
        </w:rPr>
        <w:fldChar w:fldCharType="separate"/>
      </w:r>
      <w:r w:rsidR="00ED46EE">
        <w:rPr>
          <w:b w:val="0"/>
          <w:bCs/>
          <w:noProof/>
        </w:rPr>
        <w:t>Error! Bookmark not defined.</w:t>
      </w:r>
      <w:r>
        <w:rPr>
          <w:noProof/>
        </w:rPr>
        <w:fldChar w:fldCharType="end"/>
      </w:r>
    </w:p>
    <w:p w14:paraId="003F6D02" w14:textId="33F548F3" w:rsidR="004A6468" w:rsidRDefault="004A6468">
      <w:pPr>
        <w:pStyle w:val="TOC1"/>
        <w:tabs>
          <w:tab w:val="right" w:pos="8630"/>
        </w:tabs>
        <w:rPr>
          <w:b w:val="0"/>
          <w:caps w:val="0"/>
          <w:noProof/>
          <w:sz w:val="24"/>
          <w:szCs w:val="24"/>
          <w:u w:val="none"/>
          <w:lang w:eastAsia="ja-JP"/>
        </w:rPr>
      </w:pPr>
      <w:r>
        <w:rPr>
          <w:noProof/>
        </w:rPr>
        <w:t xml:space="preserve">6. </w:t>
      </w:r>
      <w:r w:rsidR="00584AC5">
        <w:rPr>
          <w:noProof/>
        </w:rPr>
        <w:t>the instinctive module</w:t>
      </w:r>
      <w:r>
        <w:rPr>
          <w:noProof/>
        </w:rPr>
        <w:tab/>
      </w:r>
      <w:r>
        <w:rPr>
          <w:noProof/>
        </w:rPr>
        <w:fldChar w:fldCharType="begin"/>
      </w:r>
      <w:r>
        <w:rPr>
          <w:noProof/>
        </w:rPr>
        <w:instrText xml:space="preserve"> PAGEREF _Toc328650878 \h </w:instrText>
      </w:r>
      <w:r>
        <w:rPr>
          <w:noProof/>
        </w:rPr>
      </w:r>
      <w:r>
        <w:rPr>
          <w:noProof/>
        </w:rPr>
        <w:fldChar w:fldCharType="separate"/>
      </w:r>
      <w:r w:rsidR="00ED46EE">
        <w:rPr>
          <w:b w:val="0"/>
          <w:bCs/>
          <w:noProof/>
        </w:rPr>
        <w:t>Error! Bookmark not defined.</w:t>
      </w:r>
      <w:r>
        <w:rPr>
          <w:noProof/>
        </w:rPr>
        <w:fldChar w:fldCharType="end"/>
      </w:r>
    </w:p>
    <w:p w14:paraId="1C45A4F9" w14:textId="77777777" w:rsidR="004A6468" w:rsidRDefault="004A6468">
      <w:pPr>
        <w:pStyle w:val="TOC2"/>
        <w:tabs>
          <w:tab w:val="right" w:pos="8630"/>
        </w:tabs>
        <w:rPr>
          <w:b w:val="0"/>
          <w:smallCaps w:val="0"/>
          <w:noProof/>
          <w:sz w:val="24"/>
          <w:szCs w:val="24"/>
          <w:lang w:eastAsia="ja-JP"/>
        </w:rPr>
      </w:pPr>
      <w:r>
        <w:rPr>
          <w:noProof/>
        </w:rPr>
        <w:t>How this works – change?</w:t>
      </w:r>
      <w:r>
        <w:rPr>
          <w:noProof/>
        </w:rPr>
        <w:tab/>
      </w:r>
      <w:r>
        <w:rPr>
          <w:noProof/>
        </w:rPr>
        <w:fldChar w:fldCharType="begin"/>
      </w:r>
      <w:r>
        <w:rPr>
          <w:noProof/>
        </w:rPr>
        <w:instrText xml:space="preserve"> PAGEREF _Toc328650879 \h </w:instrText>
      </w:r>
      <w:r>
        <w:rPr>
          <w:noProof/>
        </w:rPr>
      </w:r>
      <w:r>
        <w:rPr>
          <w:noProof/>
        </w:rPr>
        <w:fldChar w:fldCharType="separate"/>
      </w:r>
      <w:r w:rsidR="00ED46EE">
        <w:rPr>
          <w:noProof/>
        </w:rPr>
        <w:t>10</w:t>
      </w:r>
      <w:r>
        <w:rPr>
          <w:noProof/>
        </w:rPr>
        <w:fldChar w:fldCharType="end"/>
      </w:r>
    </w:p>
    <w:p w14:paraId="6B456B37" w14:textId="069CB7F6" w:rsidR="004A6468" w:rsidRDefault="004A6468">
      <w:r>
        <w:fldChar w:fldCharType="end"/>
      </w:r>
    </w:p>
    <w:p w14:paraId="36D69442" w14:textId="77777777" w:rsidR="004A6468" w:rsidRDefault="004A6468"/>
    <w:p w14:paraId="61026D35" w14:textId="77777777" w:rsidR="004A6468" w:rsidRDefault="004A6468"/>
    <w:p w14:paraId="3524842A" w14:textId="77777777" w:rsidR="004A6468" w:rsidRDefault="004A6468"/>
    <w:p w14:paraId="54EF070A" w14:textId="77777777" w:rsidR="004A6468" w:rsidRDefault="004A6468"/>
    <w:p w14:paraId="70EDE4EB" w14:textId="77777777" w:rsidR="004A6468" w:rsidRDefault="004A6468"/>
    <w:p w14:paraId="717406DA" w14:textId="77777777" w:rsidR="004A6468" w:rsidRDefault="004A6468"/>
    <w:p w14:paraId="0B37C03A" w14:textId="77777777" w:rsidR="004A6468" w:rsidRDefault="004A6468"/>
    <w:p w14:paraId="74D61B41" w14:textId="77777777" w:rsidR="004A6468" w:rsidRDefault="004A6468"/>
    <w:p w14:paraId="54E07091" w14:textId="77777777" w:rsidR="004A6468" w:rsidRDefault="004A6468"/>
    <w:p w14:paraId="414B5081" w14:textId="77777777" w:rsidR="004A6468" w:rsidRDefault="004A6468"/>
    <w:p w14:paraId="015C38F0" w14:textId="77777777" w:rsidR="004A6468" w:rsidRDefault="004A6468"/>
    <w:p w14:paraId="4A00FB05" w14:textId="77777777" w:rsidR="004A6468" w:rsidRDefault="004A6468"/>
    <w:p w14:paraId="22AAD2A0" w14:textId="77777777" w:rsidR="004A6468" w:rsidRDefault="004A6468"/>
    <w:p w14:paraId="0E5F00F8" w14:textId="77777777" w:rsidR="004A6468" w:rsidRDefault="004A6468"/>
    <w:p w14:paraId="6DB4F073" w14:textId="77777777" w:rsidR="004A6468" w:rsidRDefault="004A6468"/>
    <w:p w14:paraId="51795B1F" w14:textId="77777777" w:rsidR="004A6468" w:rsidRDefault="004A6468"/>
    <w:p w14:paraId="37A98B1B" w14:textId="77777777" w:rsidR="004A6468" w:rsidRDefault="004A6468"/>
    <w:p w14:paraId="7E4A5249" w14:textId="77777777" w:rsidR="004A6468" w:rsidRDefault="004A6468"/>
    <w:p w14:paraId="0443C5AA" w14:textId="77777777" w:rsidR="004A6468" w:rsidRDefault="004A6468"/>
    <w:p w14:paraId="3702CA13" w14:textId="77777777" w:rsidR="004A6468" w:rsidRDefault="004A6468"/>
    <w:p w14:paraId="010F010A" w14:textId="77777777" w:rsidR="004A6468" w:rsidRDefault="004A6468"/>
    <w:p w14:paraId="37A790B5" w14:textId="77777777" w:rsidR="004A6468" w:rsidRDefault="004A6468"/>
    <w:p w14:paraId="326752D0" w14:textId="77777777" w:rsidR="004A6468" w:rsidRDefault="004A6468"/>
    <w:p w14:paraId="40E0B973" w14:textId="77777777" w:rsidR="004A6468" w:rsidRDefault="004A6468"/>
    <w:p w14:paraId="083739FC" w14:textId="77777777" w:rsidR="004A6468" w:rsidRDefault="004A6468"/>
    <w:p w14:paraId="49B83DC8" w14:textId="77777777" w:rsidR="004A6468" w:rsidRDefault="004A6468"/>
    <w:p w14:paraId="3C26F534" w14:textId="77777777" w:rsidR="004A6468" w:rsidRPr="004A6468" w:rsidRDefault="004A6468"/>
    <w:p w14:paraId="6590D5D8" w14:textId="77777777" w:rsidR="002A4B4F" w:rsidRDefault="002A4B4F" w:rsidP="00F51B11">
      <w:pPr>
        <w:pStyle w:val="Heading1"/>
      </w:pPr>
      <w:bookmarkStart w:id="0" w:name="_Toc328650870"/>
    </w:p>
    <w:p w14:paraId="637197DE" w14:textId="7B2AD7DE" w:rsidR="00F51B11" w:rsidRDefault="00691FF3" w:rsidP="00F51B11">
      <w:pPr>
        <w:pStyle w:val="Heading1"/>
      </w:pPr>
      <w:r>
        <w:t xml:space="preserve">1. </w:t>
      </w:r>
      <w:r w:rsidR="00F51B11">
        <w:t>Installation</w:t>
      </w:r>
      <w:bookmarkEnd w:id="0"/>
    </w:p>
    <w:p w14:paraId="6F54E72E" w14:textId="77777777" w:rsidR="00F51B11" w:rsidRDefault="00F51B11" w:rsidP="00F51B11"/>
    <w:p w14:paraId="4E69F675" w14:textId="7667777E" w:rsidR="000B49A5" w:rsidRDefault="00FF4C9A" w:rsidP="0068214A">
      <w:r>
        <w:t>DASH agents are written in python</w:t>
      </w:r>
      <w:r w:rsidR="00A25C97">
        <w:t xml:space="preserve"> 2.7</w:t>
      </w:r>
      <w:r w:rsidR="004E2986">
        <w:t>,</w:t>
      </w:r>
      <w:r>
        <w:t xml:space="preserve"> so first </w:t>
      </w:r>
      <w:r w:rsidR="000B49A5">
        <w:t>y</w:t>
      </w:r>
      <w:r w:rsidR="00080F0D">
        <w:t>ou will need to download python, if it is not already installed on yo</w:t>
      </w:r>
      <w:r w:rsidR="00A25C97">
        <w:t>u</w:t>
      </w:r>
      <w:r w:rsidR="00080F0D">
        <w:t>r system.</w:t>
      </w:r>
      <w:r w:rsidR="000B49A5">
        <w:t xml:space="preserve">  In order to do so: </w:t>
      </w:r>
    </w:p>
    <w:p w14:paraId="7BD507DA" w14:textId="153CE978" w:rsidR="00DC200A" w:rsidRDefault="000B49A5" w:rsidP="000B49A5">
      <w:pPr>
        <w:pStyle w:val="ListParagraph"/>
        <w:numPr>
          <w:ilvl w:val="0"/>
          <w:numId w:val="9"/>
        </w:numPr>
      </w:pPr>
      <w:r>
        <w:t xml:space="preserve">Go to </w:t>
      </w:r>
      <w:hyperlink r:id="rId9"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4C3DAA49" w:rsidR="004E2986" w:rsidRDefault="004E2986" w:rsidP="004E2986">
      <w:pPr>
        <w:pStyle w:val="ListParagraph"/>
        <w:numPr>
          <w:ilvl w:val="0"/>
          <w:numId w:val="15"/>
        </w:numPr>
      </w:pPr>
      <w:r>
        <w:t>Go to a</w:t>
      </w:r>
      <w:r w:rsidR="00112AB7">
        <w:t xml:space="preserve"> command line interface </w:t>
      </w:r>
      <w:r w:rsidR="002A4B4F">
        <w:t>such as</w:t>
      </w:r>
      <w:r w:rsidR="00112AB7">
        <w:t xml:space="preserve"> linux or terminal. </w:t>
      </w:r>
    </w:p>
    <w:p w14:paraId="2FCA4B0C" w14:textId="5BC16556" w:rsidR="004E2986" w:rsidRDefault="00112AB7" w:rsidP="004E2986">
      <w:pPr>
        <w:pStyle w:val="ListParagraph"/>
        <w:numPr>
          <w:ilvl w:val="0"/>
          <w:numId w:val="15"/>
        </w:numPr>
      </w:pPr>
      <w:r>
        <w:t xml:space="preserve">Once you </w:t>
      </w:r>
      <w:r w:rsidR="002F7ABC">
        <w:t>clone</w:t>
      </w:r>
      <w:r>
        <w:t xml:space="preserve"> </w:t>
      </w:r>
      <w:r w:rsidR="00B45C90">
        <w:t xml:space="preserve">the </w:t>
      </w:r>
      <w:r>
        <w:t>git repository, move to th</w:t>
      </w:r>
      <w:r w:rsidR="00B45C90">
        <w:t>e directory that contains DASH</w:t>
      </w:r>
      <w:r w:rsidR="002F7ABC">
        <w:t>2</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25597E0B" w14:textId="629A9241" w:rsidR="002F7ABC" w:rsidRDefault="002F7ABC" w:rsidP="004E2986">
      <w:pPr>
        <w:pStyle w:val="ListParagraph"/>
        <w:numPr>
          <w:ilvl w:val="0"/>
          <w:numId w:val="15"/>
        </w:numPr>
      </w:pPr>
      <w:r>
        <w:t>In many of the examples that follow, one or more agents are communicating via a hub. In this case you will need to start the hub running in a separate terminal window before you start and agent. In the examples we specify which hub is needed.</w:t>
      </w:r>
    </w:p>
    <w:p w14:paraId="51BC57AC" w14:textId="1BDB2364" w:rsidR="00F76F38" w:rsidRDefault="00FF4C9A" w:rsidP="0068214A">
      <w:pPr>
        <w:pStyle w:val="ListParagraph"/>
        <w:numPr>
          <w:ilvl w:val="0"/>
          <w:numId w:val="14"/>
        </w:numPr>
      </w:pPr>
      <w:r>
        <w:t xml:space="preserve">Pycharm or another </w:t>
      </w:r>
      <w:r w:rsidR="0038295A">
        <w:t>python IDE can also be used</w:t>
      </w:r>
      <w:r w:rsidR="004E2986">
        <w:t xml:space="preserve"> if </w:t>
      </w:r>
      <w:r w:rsidR="0038295A">
        <w:t>desired</w:t>
      </w:r>
      <w:r w:rsidR="004E2986">
        <w:t xml:space="preserve">. </w:t>
      </w:r>
    </w:p>
    <w:p w14:paraId="2E5AA5CC" w14:textId="5951F4F2" w:rsidR="00D5349A" w:rsidRDefault="00691FF3" w:rsidP="00F76F38">
      <w:pPr>
        <w:pStyle w:val="Heading1"/>
      </w:pPr>
      <w:bookmarkStart w:id="1" w:name="_Toc328650871"/>
      <w:r>
        <w:t xml:space="preserve">2. </w:t>
      </w:r>
      <w:r w:rsidR="00D5349A">
        <w:t>An example mail reading agent</w:t>
      </w:r>
      <w:bookmarkEnd w:id="1"/>
    </w:p>
    <w:p w14:paraId="5501488A" w14:textId="074CFDA4" w:rsidR="00D5349A" w:rsidRDefault="00D5349A" w:rsidP="00D5349A"/>
    <w:p w14:paraId="56C19F96" w14:textId="42ED4588" w:rsidR="00B91A97" w:rsidRDefault="00C539DE" w:rsidP="00D5349A">
      <w:r>
        <w:rPr>
          <w:noProof/>
        </w:rPr>
        <w:drawing>
          <wp:anchor distT="0" distB="0" distL="114300" distR="114300" simplePos="0" relativeHeight="251658240" behindDoc="0" locked="0" layoutInCell="1" allowOverlap="1" wp14:anchorId="0ED6A7FB" wp14:editId="014B4A04">
            <wp:simplePos x="0" y="0"/>
            <wp:positionH relativeFrom="column">
              <wp:posOffset>3526155</wp:posOffset>
            </wp:positionH>
            <wp:positionV relativeFrom="paragraph">
              <wp:posOffset>1044575</wp:posOffset>
            </wp:positionV>
            <wp:extent cx="2508250" cy="1727835"/>
            <wp:effectExtent l="76200" t="76200" r="158750" b="151765"/>
            <wp:wrapThrough wrapText="bothSides">
              <wp:wrapPolygon edited="0">
                <wp:start x="-656" y="-953"/>
                <wp:lineTo x="-656" y="23180"/>
                <wp:lineTo x="22530" y="23180"/>
                <wp:lineTo x="22748" y="20004"/>
                <wp:lineTo x="22748" y="-953"/>
                <wp:lineTo x="-656" y="-953"/>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508250" cy="172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00D5349A">
        <w:t xml:space="preserve">We introduce DASH and illustrate some of its capabilities using an agent that </w:t>
      </w:r>
      <w:r w:rsidR="00492E12">
        <w:t>reads email and buys airline tickets that are requested</w:t>
      </w:r>
      <w:r w:rsidR="001A56CD">
        <w:t xml:space="preserve"> by other agents</w:t>
      </w:r>
      <w:r w:rsidR="00B91A97">
        <w:t xml:space="preserve">. </w:t>
      </w:r>
      <w:r w:rsidR="00F0620D">
        <w:t xml:space="preserve">Here, please use ‘Tutorial/mailReader03.py’ as the definition of the mailReader agent. </w:t>
      </w:r>
      <w:r w:rsidR="00B91A97">
        <w:t>When processing mail, the agent</w:t>
      </w:r>
      <w:r w:rsidR="00BA4146">
        <w:t xml:space="preserve"> "reads" the message </w:t>
      </w:r>
      <w:r w:rsidR="00F0620D">
        <w:t>for a flight request</w:t>
      </w:r>
      <w:r w:rsidR="002E770D">
        <w:t>, driven by a deliberative goal decomposition process</w:t>
      </w:r>
      <w:r w:rsidR="00BA4146">
        <w:t xml:space="preserve">. </w:t>
      </w:r>
    </w:p>
    <w:p w14:paraId="6313C46E" w14:textId="3633F220" w:rsidR="00B91A97" w:rsidRDefault="00B91A97" w:rsidP="00D5349A"/>
    <w:p w14:paraId="0863A72D" w14:textId="251B92FC" w:rsidR="00B91A97" w:rsidRDefault="00ED28FE" w:rsidP="00D5349A">
      <w:r>
        <w:t>This</w:t>
      </w:r>
      <w:r w:rsidR="00B91A97">
        <w:t xml:space="preserve"> agent has 2 </w:t>
      </w:r>
      <w:r>
        <w:t>ways to achieve its top-level goal called ‘doWork’</w:t>
      </w:r>
      <w:r w:rsidR="004A6468">
        <w:t xml:space="preserve"> </w:t>
      </w:r>
      <w:r>
        <w:t xml:space="preserve">(see </w:t>
      </w:r>
      <w:r w:rsidR="00C539DE">
        <w:t>the figure to the right)</w:t>
      </w:r>
      <w:r w:rsidR="00B91A97">
        <w:t>:</w:t>
      </w:r>
    </w:p>
    <w:p w14:paraId="4C15A583" w14:textId="1A377A93" w:rsidR="00B91A97" w:rsidRDefault="00B91A97" w:rsidP="00B91A97">
      <w:pPr>
        <w:pStyle w:val="ListParagraph"/>
        <w:numPr>
          <w:ilvl w:val="0"/>
          <w:numId w:val="10"/>
        </w:numPr>
      </w:pPr>
      <w:r>
        <w:t xml:space="preserve">Buying a flight, if </w:t>
      </w:r>
      <w:r w:rsidR="00500D97">
        <w:t>one has been</w:t>
      </w:r>
      <w:r>
        <w:t xml:space="preserve"> </w:t>
      </w:r>
      <w:r w:rsidR="00500D97">
        <w:t>requested</w:t>
      </w:r>
    </w:p>
    <w:p w14:paraId="2B44F16E" w14:textId="31CD7D44" w:rsidR="00ED28FE" w:rsidRDefault="00BA4146" w:rsidP="00BA4146">
      <w:pPr>
        <w:pStyle w:val="ListParagraph"/>
        <w:numPr>
          <w:ilvl w:val="0"/>
          <w:numId w:val="10"/>
        </w:numPr>
      </w:pPr>
      <w:r>
        <w:t>Reading, sending, and processing mail</w:t>
      </w:r>
    </w:p>
    <w:p w14:paraId="535D457B" w14:textId="77777777" w:rsidR="00086F3D" w:rsidRDefault="00ED28FE" w:rsidP="00BA4146">
      <w:r>
        <w:t>Notice that the last indented line in each goalRequirements clause is a ‘forget’ predicate. This causes the agent to forget</w:t>
      </w:r>
      <w:r w:rsidR="00BA4146">
        <w:t xml:space="preserve"> what has already been done, so that</w:t>
      </w:r>
      <w:r w:rsidR="004A5BE3">
        <w:t>, when it picks a new action,</w:t>
      </w:r>
      <w:r w:rsidR="00BA4146">
        <w:t xml:space="preserve"> it will continue to check whether there are flights available and buy a different one.</w:t>
      </w:r>
      <w:r w:rsidR="00C539DE">
        <w:t xml:space="preserve"> </w:t>
      </w:r>
    </w:p>
    <w:p w14:paraId="7C3C8C44" w14:textId="3C3F55B4" w:rsidR="00BA4146" w:rsidRDefault="00C539DE" w:rsidP="00BA4146">
      <w:r>
        <w:t xml:space="preserve">Below is an example </w:t>
      </w:r>
      <w:r w:rsidR="00CF1007">
        <w:t xml:space="preserve">trace </w:t>
      </w:r>
      <w:r>
        <w:t xml:space="preserve">of the code running </w:t>
      </w:r>
      <w:r w:rsidR="00CF1007">
        <w:t>in PyCharm</w:t>
      </w:r>
      <w:r>
        <w:t xml:space="preserve">. </w:t>
      </w:r>
      <w:r w:rsidR="00CF1007">
        <w:t>Initially, there is no requested flight and no mail has been sent, so the agent successfully reads an empty list of mail.</w:t>
      </w:r>
      <w:r>
        <w:t xml:space="preserve"> </w:t>
      </w:r>
      <w:r w:rsidR="00CF1007">
        <w:t>In the next iteration, mail has been sent to the hub from the mailSender agent and is picked up</w:t>
      </w:r>
      <w:r w:rsidR="00086F3D">
        <w:t xml:space="preserve"> by the agent and processed, leading to a known request for a ticket to New York. In the next iteration, the agent buys the ticket.</w:t>
      </w:r>
    </w:p>
    <w:p w14:paraId="04BAF0CC" w14:textId="628F2461" w:rsidR="00B91A97" w:rsidRDefault="00CF1007" w:rsidP="00D5349A">
      <w:r>
        <w:rPr>
          <w:i/>
          <w:noProof/>
        </w:rPr>
        <mc:AlternateContent>
          <mc:Choice Requires="wps">
            <w:drawing>
              <wp:anchor distT="0" distB="0" distL="114300" distR="114300" simplePos="0" relativeHeight="251661312" behindDoc="0" locked="0" layoutInCell="1" allowOverlap="1" wp14:anchorId="65B81956" wp14:editId="50CE8899">
                <wp:simplePos x="0" y="0"/>
                <wp:positionH relativeFrom="column">
                  <wp:posOffset>-863600</wp:posOffset>
                </wp:positionH>
                <wp:positionV relativeFrom="paragraph">
                  <wp:posOffset>73025</wp:posOffset>
                </wp:positionV>
                <wp:extent cx="1045210" cy="8489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045210" cy="848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28064" w14:textId="77777777" w:rsidR="002A4B4F" w:rsidRPr="00A36D6E" w:rsidRDefault="002A4B4F">
                            <w:pPr>
                              <w:rPr>
                                <w:b/>
                                <w:color w:val="365F91" w:themeColor="accent1" w:themeShade="BF"/>
                              </w:rPr>
                            </w:pPr>
                            <w:r w:rsidRPr="00A36D6E">
                              <w:rPr>
                                <w:b/>
                                <w:color w:val="365F91" w:themeColor="accent1" w:themeShade="BF"/>
                              </w:rPr>
                              <w:t xml:space="preserve">Chooses random destination: </w:t>
                            </w:r>
                          </w:p>
                          <w:p w14:paraId="62270990" w14:textId="48785168" w:rsidR="002A4B4F" w:rsidRPr="00A36D6E" w:rsidRDefault="002A4B4F">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81956" id="_x0000_t202" coordsize="21600,21600" o:spt="202" path="m0,0l0,21600,21600,21600,21600,0xe">
                <v:stroke joinstyle="miter"/>
                <v:path gradientshapeok="t" o:connecttype="rect"/>
              </v:shapetype>
              <v:shape id="Text Box 8" o:spid="_x0000_s1026" type="#_x0000_t202" style="position:absolute;margin-left:-68pt;margin-top:5.75pt;width:82.3pt;height:6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JMkcwCAAAO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" filled="f" stroked="f">
                <v:textbox>
                  <w:txbxContent>
                    <w:p w14:paraId="58328064" w14:textId="77777777" w:rsidR="002A4B4F" w:rsidRPr="00A36D6E" w:rsidRDefault="002A4B4F">
                      <w:pPr>
                        <w:rPr>
                          <w:b/>
                          <w:color w:val="365F91" w:themeColor="accent1" w:themeShade="BF"/>
                        </w:rPr>
                      </w:pPr>
                      <w:r w:rsidRPr="00A36D6E">
                        <w:rPr>
                          <w:b/>
                          <w:color w:val="365F91" w:themeColor="accent1" w:themeShade="BF"/>
                        </w:rPr>
                        <w:t xml:space="preserve">Chooses random destination: </w:t>
                      </w:r>
                    </w:p>
                    <w:p w14:paraId="62270990" w14:textId="48785168" w:rsidR="002A4B4F" w:rsidRPr="00A36D6E" w:rsidRDefault="002A4B4F">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v:textbox>
                <w10:wrap type="square"/>
              </v:shape>
            </w:pict>
          </mc:Fallback>
        </mc:AlternateContent>
      </w:r>
      <w:r>
        <w:rPr>
          <w:noProof/>
        </w:rPr>
        <w:drawing>
          <wp:inline distT="0" distB="0" distL="0" distR="0" wp14:anchorId="414A526C" wp14:editId="5B48C968">
            <wp:extent cx="5475605" cy="2041525"/>
            <wp:effectExtent l="0" t="0" r="10795" b="0"/>
            <wp:docPr id="3" name="Picture 3" descr="../../../../Desktop/Screen%20Shot%202017-11-02%20at%20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02%20at%2010.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5605" cy="2041525"/>
                    </a:xfrm>
                    <a:prstGeom prst="rect">
                      <a:avLst/>
                    </a:prstGeom>
                    <a:noFill/>
                    <a:ln>
                      <a:noFill/>
                    </a:ln>
                  </pic:spPr>
                </pic:pic>
              </a:graphicData>
            </a:graphic>
          </wp:inline>
        </w:drawing>
      </w:r>
      <w:r>
        <w:rPr>
          <w:i/>
          <w:noProof/>
        </w:rPr>
        <mc:AlternateContent>
          <mc:Choice Requires="wps">
            <w:drawing>
              <wp:anchor distT="0" distB="0" distL="114300" distR="114300" simplePos="0" relativeHeight="251663360" behindDoc="0" locked="0" layoutInCell="1" allowOverlap="1" wp14:anchorId="3FD81565" wp14:editId="28738F0E">
                <wp:simplePos x="0" y="0"/>
                <wp:positionH relativeFrom="column">
                  <wp:posOffset>5648325</wp:posOffset>
                </wp:positionH>
                <wp:positionV relativeFrom="paragraph">
                  <wp:posOffset>647065</wp:posOffset>
                </wp:positionV>
                <wp:extent cx="1066800" cy="13398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066800" cy="1339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FDB69" w14:textId="26FBD9B6" w:rsidR="002A4B4F" w:rsidRPr="00A36D6E" w:rsidRDefault="002A4B4F">
                            <w:pPr>
                              <w:rPr>
                                <w:b/>
                                <w:color w:val="365F91" w:themeColor="accent1" w:themeShade="BF"/>
                              </w:rPr>
                            </w:pPr>
                            <w:r w:rsidRPr="00A36D6E">
                              <w:rPr>
                                <w:b/>
                                <w:color w:val="365F91" w:themeColor="accent1" w:themeShade="BF"/>
                              </w:rPr>
                              <w:t>Sleeps and forgets everything so it can repeat the process.</w:t>
                            </w:r>
                          </w:p>
                          <w:p w14:paraId="0D9EFA7A" w14:textId="0D6970D4" w:rsidR="002A4B4F" w:rsidRPr="00A36D6E" w:rsidRDefault="002A4B4F">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81565" id="Text Box 10" o:spid="_x0000_s1027" type="#_x0000_t202" style="position:absolute;margin-left:444.75pt;margin-top:50.95pt;width:84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" filled="f" stroked="f">
                <v:textbox>
                  <w:txbxContent>
                    <w:p w14:paraId="6DFFDB69" w14:textId="26FBD9B6" w:rsidR="002A4B4F" w:rsidRPr="00A36D6E" w:rsidRDefault="002A4B4F">
                      <w:pPr>
                        <w:rPr>
                          <w:b/>
                          <w:color w:val="365F91" w:themeColor="accent1" w:themeShade="BF"/>
                        </w:rPr>
                      </w:pPr>
                      <w:r w:rsidRPr="00A36D6E">
                        <w:rPr>
                          <w:b/>
                          <w:color w:val="365F91" w:themeColor="accent1" w:themeShade="BF"/>
                        </w:rPr>
                        <w:t>Sleeps and forgets everything so it can repeat the process.</w:t>
                      </w:r>
                    </w:p>
                    <w:p w14:paraId="0D9EFA7A" w14:textId="0D6970D4" w:rsidR="002A4B4F" w:rsidRPr="00A36D6E" w:rsidRDefault="002A4B4F">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p>
    <w:p w14:paraId="00E020D1" w14:textId="599CACA9" w:rsidR="00F57A9E" w:rsidRDefault="00F57A9E" w:rsidP="00F57A9E">
      <w:pPr>
        <w:pStyle w:val="Heading1"/>
      </w:pPr>
      <w:r>
        <w:t>3</w:t>
      </w:r>
      <w:r>
        <w:t xml:space="preserve">. </w:t>
      </w:r>
      <w:r w:rsidR="00086F3D">
        <w:t>High-level modules in DASH</w:t>
      </w:r>
    </w:p>
    <w:p w14:paraId="0A288F58" w14:textId="77777777" w:rsidR="00F57A9E" w:rsidRDefault="00F57A9E" w:rsidP="00B45C90"/>
    <w:p w14:paraId="755D65F0" w14:textId="269B08DD" w:rsidR="00B45C90" w:rsidRDefault="000F4965" w:rsidP="00B45C90">
      <w:r>
        <w:t>As mentioned, t</w:t>
      </w:r>
      <w:r w:rsidR="00B45C90">
        <w:t xml:space="preserve">he mail reading agent makes use of </w:t>
      </w:r>
      <w:r>
        <w:t xml:space="preserve">reactive goal decomposition, one of </w:t>
      </w:r>
      <w:r w:rsidR="00B45C90">
        <w:t xml:space="preserve">several modules of DASH which are introduced and explained in more detail in subsequent sections. These include the rational module, </w:t>
      </w:r>
      <w:r w:rsidR="00FE0F38">
        <w:t xml:space="preserve">reactive goal decomposition and </w:t>
      </w:r>
      <w:r w:rsidR="00B45C90">
        <w:t>the mental models library within the rational module, the instinctive module</w:t>
      </w:r>
      <w:r w:rsidR="00D21FE2">
        <w:t xml:space="preserve"> and inter-agent communication</w:t>
      </w:r>
      <w:r w:rsidR="00B45C90">
        <w:t>.</w:t>
      </w:r>
    </w:p>
    <w:p w14:paraId="3AEBE5A6" w14:textId="77777777" w:rsidR="004E2986" w:rsidRDefault="004E2986" w:rsidP="00D5349A"/>
    <w:p w14:paraId="015660A1" w14:textId="5BAC7C8C" w:rsidR="004E2986" w:rsidRDefault="004E2986" w:rsidP="004E2986">
      <w:r>
        <w:t xml:space="preserve">At the heart of the DASH architecture is a dual-process model, consisting of the rational and instinctive modules. In this approach, both modules may be engaged in deciding which action to choose, and may collaborate </w:t>
      </w:r>
      <w:r w:rsidR="00455764">
        <w:t xml:space="preserve">or </w:t>
      </w:r>
      <w:r>
        <w:t xml:space="preserve">compete. In normal operation, the instinctive module produces a suggested action, </w:t>
      </w:r>
      <w:r w:rsidR="00B66F6B">
        <w:t>stored</w:t>
      </w:r>
      <w:r>
        <w:t xml:space="preserve"> in working memory, </w:t>
      </w:r>
      <w:r w:rsidR="000A3BA3">
        <w:t xml:space="preserve">that </w:t>
      </w:r>
      <w:r>
        <w:t xml:space="preserve">the rational module usually accepts. This </w:t>
      </w:r>
      <w:r w:rsidR="00092932">
        <w:t>reflects human behavior since, most of the time,</w:t>
      </w:r>
      <w:del w:id="2" w:author="Microsoft Office User" w:date="2016-06-30T09:27:00Z">
        <w:r w:rsidDel="00092932">
          <w:delText>,</w:delText>
        </w:r>
      </w:del>
      <w:r>
        <w:t xml:space="preserv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559699DB" w:rsidR="004E2986" w:rsidRDefault="004E2986" w:rsidP="004E2986">
      <w:r>
        <w:t xml:space="preserve">In general, the balance between the two modules in terms of the final action decision can be changed in a number of ways, including </w:t>
      </w:r>
      <w:r w:rsidR="00AC2489">
        <w:t xml:space="preserve">models of </w:t>
      </w:r>
      <w:r>
        <w:t>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4BAA1654" w:rsidR="00B45C90" w:rsidRDefault="004E2986" w:rsidP="004E2986">
      <w:r>
        <w:t xml:space="preserve">In the rest of this guide, we describe the instinctive model and the rational module in more detail so the reader can understand how the agent’s knowledge is represented and </w:t>
      </w:r>
      <w:r w:rsidR="00AC2489">
        <w:t>how to</w:t>
      </w:r>
      <w:r>
        <w:t xml:space="preserve"> modify it. </w:t>
      </w:r>
    </w:p>
    <w:p w14:paraId="1FA5A2BD" w14:textId="645821EB" w:rsidR="004E2986" w:rsidRDefault="002A4B4F" w:rsidP="004E2986">
      <w:pPr>
        <w:pStyle w:val="ListParagraph"/>
        <w:numPr>
          <w:ilvl w:val="0"/>
          <w:numId w:val="17"/>
        </w:numPr>
      </w:pPr>
      <w:r>
        <w:t xml:space="preserve">Section </w:t>
      </w:r>
      <w:r w:rsidR="00A15D08">
        <w:t>4</w:t>
      </w:r>
      <w:r w:rsidR="004E2986">
        <w:t xml:space="preserve"> gives an overview of the rational module. </w:t>
      </w:r>
    </w:p>
    <w:p w14:paraId="6A0F4BBE" w14:textId="1999BD05" w:rsidR="002A4B4F" w:rsidRDefault="002A4B4F" w:rsidP="002A4B4F">
      <w:pPr>
        <w:pStyle w:val="ListParagraph"/>
        <w:numPr>
          <w:ilvl w:val="0"/>
          <w:numId w:val="19"/>
        </w:numPr>
      </w:pPr>
      <w:r>
        <w:t xml:space="preserve">Section </w:t>
      </w:r>
      <w:r w:rsidR="00A15D08">
        <w:t>5</w:t>
      </w:r>
      <w:r w:rsidR="004E2986">
        <w:t xml:space="preserve"> covers goal-driven behavior in the rational module, which can follow workflows while responding to changes in the environment if needed, even when they may lead to changes in the workflow or its being dropped entirely. </w:t>
      </w:r>
    </w:p>
    <w:p w14:paraId="6448E71A" w14:textId="0E4AB864" w:rsidR="002A4B4F" w:rsidRDefault="002A4B4F" w:rsidP="002A4B4F">
      <w:pPr>
        <w:pStyle w:val="ListParagraph"/>
        <w:numPr>
          <w:ilvl w:val="0"/>
          <w:numId w:val="19"/>
        </w:numPr>
      </w:pPr>
      <w:r>
        <w:t xml:space="preserve">Section </w:t>
      </w:r>
      <w:r w:rsidR="00A15D08">
        <w:t>6</w:t>
      </w:r>
      <w:r>
        <w:t xml:space="preserve"> addresses inter-agent communication and the use of a hub</w:t>
      </w:r>
    </w:p>
    <w:p w14:paraId="0C748634" w14:textId="3C7A0734" w:rsidR="004E2986" w:rsidRDefault="002A4B4F" w:rsidP="002A4B4F">
      <w:pPr>
        <w:pStyle w:val="ListParagraph"/>
        <w:numPr>
          <w:ilvl w:val="0"/>
          <w:numId w:val="19"/>
        </w:numPr>
      </w:pPr>
      <w:r>
        <w:t xml:space="preserve">Section </w:t>
      </w:r>
      <w:r w:rsidR="00A15D08">
        <w:t>7</w:t>
      </w:r>
      <w:r>
        <w:t xml:space="preserve"> covers the instinctive module</w:t>
      </w:r>
    </w:p>
    <w:p w14:paraId="062BBA16" w14:textId="57BCCEF2" w:rsidR="00FC088B" w:rsidRDefault="00F57A9E" w:rsidP="00FC088B">
      <w:pPr>
        <w:pStyle w:val="Heading1"/>
      </w:pPr>
      <w:bookmarkStart w:id="3" w:name="_Toc328650872"/>
      <w:r>
        <w:t>4</w:t>
      </w:r>
      <w:r w:rsidR="00FC088B">
        <w:t>. The Rational Module and top-level</w:t>
      </w:r>
      <w:r w:rsidR="008D1813">
        <w:t xml:space="preserve"> agent behavior.</w:t>
      </w:r>
    </w:p>
    <w:p w14:paraId="568EA194" w14:textId="77777777" w:rsidR="00FC088B" w:rsidRDefault="00FC088B" w:rsidP="00FC088B"/>
    <w:p w14:paraId="38D97E76" w14:textId="1198A9F1" w:rsidR="00FC088B" w:rsidRPr="002A4B4F" w:rsidRDefault="00FC088B" w:rsidP="00FC088B">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w:t>
      </w:r>
      <w:r w:rsidR="00981C4D">
        <w:t>to make decisions about actions.</w:t>
      </w:r>
    </w:p>
    <w:p w14:paraId="0AD54A97" w14:textId="77777777" w:rsidR="00FC088B" w:rsidRDefault="00FC088B" w:rsidP="00FC088B"/>
    <w:p w14:paraId="339B2E8A" w14:textId="77777777" w:rsidR="00FC088B" w:rsidRDefault="00FC088B" w:rsidP="00FC088B">
      <w:r>
        <w:t xml:space="preserve">Figure 3 below shows the overall architecture of the agent. On each cycle, the agent takes in new inputs and chooses an action to perform, or it may choose not to perform any action. </w:t>
      </w:r>
    </w:p>
    <w:p w14:paraId="63553A00" w14:textId="77777777" w:rsidR="00FC088B" w:rsidRDefault="00FC088B" w:rsidP="00FC088B">
      <w:pPr>
        <w:pStyle w:val="ListParagraph"/>
        <w:numPr>
          <w:ilvl w:val="0"/>
          <w:numId w:val="18"/>
        </w:numPr>
      </w:pPr>
      <w:r>
        <w:t xml:space="preserve">The instinctive module first applies rules to the new information and updates the items in working memory with new items that have high activation. </w:t>
      </w:r>
    </w:p>
    <w:p w14:paraId="579EF1FB" w14:textId="77777777" w:rsidR="00FC088B" w:rsidRDefault="00FC088B" w:rsidP="00FC088B">
      <w:pPr>
        <w:pStyle w:val="ListParagraph"/>
        <w:numPr>
          <w:ilvl w:val="0"/>
          <w:numId w:val="18"/>
        </w:numPr>
      </w:pPr>
      <w:r>
        <w:t xml:space="preserve">The rational module then picks a recommended action. </w:t>
      </w:r>
    </w:p>
    <w:p w14:paraId="07B61E2D" w14:textId="77777777" w:rsidR="00FC088B" w:rsidRDefault="00FC088B" w:rsidP="00FC088B"/>
    <w:p w14:paraId="70B05EB7" w14:textId="77777777" w:rsidR="00FC088B" w:rsidRDefault="00FC088B" w:rsidP="00FC088B">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92E7F6D" w14:textId="77777777" w:rsidR="00FC088B" w:rsidRDefault="00FC088B" w:rsidP="00FC088B"/>
    <w:p w14:paraId="47DB56A2" w14:textId="77777777" w:rsidR="00FC088B" w:rsidRDefault="00FC088B" w:rsidP="00FC088B">
      <w:r>
        <w:t>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python clauses to describe action selection, goal elaboration, or mental models.</w:t>
      </w:r>
    </w:p>
    <w:p w14:paraId="44975D1E" w14:textId="77777777" w:rsidR="00FC088B" w:rsidRDefault="00FC088B" w:rsidP="00FC088B"/>
    <w:p w14:paraId="7DDC20AF" w14:textId="77777777" w:rsidR="00FC088B" w:rsidRDefault="00FC088B" w:rsidP="00FC088B">
      <w:r w:rsidRPr="000A30F2">
        <w:rPr>
          <w:noProof/>
        </w:rPr>
        <w:drawing>
          <wp:inline distT="0" distB="0" distL="0" distR="0" wp14:anchorId="36F13BD0" wp14:editId="5F9066D7">
            <wp:extent cx="5486400" cy="378482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00DEE326" w14:textId="77777777" w:rsidR="00FC088B" w:rsidRDefault="00FC088B" w:rsidP="00FC088B">
      <w:pPr>
        <w:jc w:val="center"/>
      </w:pPr>
    </w:p>
    <w:p w14:paraId="01BCC8CE" w14:textId="77777777" w:rsidR="00FC088B" w:rsidRDefault="00FC088B" w:rsidP="00FC088B">
      <w:pPr>
        <w:jc w:val="center"/>
      </w:pPr>
      <w:r>
        <w:t>Figure 3. The instinctive module and rational module combine to make action decisions, and share information that is posted in working memory by either module.</w:t>
      </w:r>
    </w:p>
    <w:p w14:paraId="42702974" w14:textId="77777777" w:rsidR="00FC088B" w:rsidRDefault="00FC088B" w:rsidP="00FC088B">
      <w:pPr>
        <w:jc w:val="center"/>
      </w:pPr>
    </w:p>
    <w:p w14:paraId="63F32954" w14:textId="40FA8724" w:rsidR="00FC088B" w:rsidRDefault="00F57A9E" w:rsidP="00FC088B">
      <w:pPr>
        <w:pStyle w:val="Heading1"/>
      </w:pPr>
      <w:r>
        <w:t>5</w:t>
      </w:r>
      <w:r w:rsidR="00FC088B">
        <w:t>. Goal-driven reactive behavior</w:t>
      </w:r>
    </w:p>
    <w:p w14:paraId="02857979" w14:textId="77777777" w:rsidR="00FC088B" w:rsidRDefault="00FC088B" w:rsidP="00FC088B"/>
    <w:p w14:paraId="5591D765" w14:textId="77777777" w:rsidR="00FC088B" w:rsidRDefault="00FC088B" w:rsidP="00FC088B">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57011FA0" w14:textId="77777777" w:rsidR="00FC088B" w:rsidRDefault="00FC088B" w:rsidP="00FC088B"/>
    <w:p w14:paraId="6127171D" w14:textId="77777777" w:rsidR="00FC088B" w:rsidRDefault="00FC088B" w:rsidP="00FC088B">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33AE9325" w14:textId="77777777" w:rsidR="00FC088B" w:rsidRDefault="00FC088B" w:rsidP="00FC088B"/>
    <w:p w14:paraId="4B4FC397" w14:textId="1DB6DEB4" w:rsidR="00FC088B" w:rsidRDefault="00F57A9E" w:rsidP="00FC088B">
      <w:pPr>
        <w:pStyle w:val="Heading2"/>
      </w:pPr>
      <w:r>
        <w:t>5</w:t>
      </w:r>
      <w:r w:rsidR="00FC088B">
        <w:t>.1</w:t>
      </w:r>
      <w:r w:rsidR="00F0620D">
        <w:t xml:space="preserve"> Programming goal-driven agents</w:t>
      </w:r>
    </w:p>
    <w:p w14:paraId="4E0F46D4" w14:textId="77777777" w:rsidR="00FC088B" w:rsidRDefault="00FC088B" w:rsidP="00FC088B"/>
    <w:p w14:paraId="6718217C" w14:textId="77777777" w:rsidR="00FC088B" w:rsidRDefault="00FC088B" w:rsidP="00FC088B">
      <w:pPr>
        <w:pStyle w:val="Heading3"/>
      </w:pPr>
      <w:r>
        <w:t>Underlying Python definition</w:t>
      </w:r>
    </w:p>
    <w:p w14:paraId="23C976AD" w14:textId="77777777" w:rsidR="00FC088B" w:rsidRDefault="00FC088B" w:rsidP="00FC088B"/>
    <w:p w14:paraId="02DAA285" w14:textId="77777777" w:rsidR="00FC088B" w:rsidRDefault="00FC088B" w:rsidP="00FC088B">
      <w:r>
        <w:t>Within python, a series of goals and sub-goals, written as primitive actions, are used to establish the goal of the agent as a whole, in this case a mail reading agent. Below is an example of these goals:</w:t>
      </w:r>
    </w:p>
    <w:p w14:paraId="1899695D" w14:textId="77777777" w:rsidR="00FC088B" w:rsidRDefault="00FC088B" w:rsidP="00FC088B"/>
    <w:p w14:paraId="506BCC3C" w14:textId="77777777" w:rsidR="00FC088B" w:rsidRDefault="00FC088B" w:rsidP="00FC088B">
      <w:pPr>
        <w:rPr>
          <w:rFonts w:ascii="American Typewriter" w:hAnsi="American Typewriter"/>
        </w:rPr>
      </w:pPr>
      <w:r>
        <w:rPr>
          <w:rFonts w:ascii="American Typewriter" w:hAnsi="American Typewriter"/>
        </w:rPr>
        <w:t>goalWeight doWork 1</w:t>
      </w:r>
    </w:p>
    <w:p w14:paraId="5286F429" w14:textId="77777777" w:rsidR="00FC088B" w:rsidRDefault="00FC088B" w:rsidP="00FC088B">
      <w:pPr>
        <w:rPr>
          <w:rFonts w:ascii="American Typewriter" w:hAnsi="American Typewriter"/>
        </w:rPr>
      </w:pPr>
    </w:p>
    <w:p w14:paraId="1E51A4FC" w14:textId="77777777" w:rsidR="00FC088B" w:rsidRDefault="00FC088B" w:rsidP="00FC088B">
      <w:pPr>
        <w:rPr>
          <w:rFonts w:ascii="American Typewriter" w:hAnsi="American Typewriter"/>
        </w:rPr>
      </w:pPr>
      <w:r>
        <w:rPr>
          <w:rFonts w:ascii="American Typewriter" w:hAnsi="American Typewriter"/>
        </w:rPr>
        <w:t>goalRequirements doWork</w:t>
      </w:r>
      <w:r>
        <w:rPr>
          <w:rFonts w:ascii="American Typewriter" w:hAnsi="American Typewriter"/>
        </w:rPr>
        <w:tab/>
      </w:r>
    </w:p>
    <w:p w14:paraId="3D331417" w14:textId="77777777" w:rsidR="00FC088B" w:rsidRDefault="00FC088B" w:rsidP="00FC088B">
      <w:pPr>
        <w:rPr>
          <w:rFonts w:ascii="American Typewriter" w:hAnsi="American Typewriter"/>
        </w:rPr>
      </w:pPr>
      <w:r>
        <w:rPr>
          <w:rFonts w:ascii="American Typewriter" w:hAnsi="American Typewriter"/>
        </w:rPr>
        <w:tab/>
        <w:t>flightToBuy(flight)</w:t>
      </w:r>
    </w:p>
    <w:p w14:paraId="6B968733" w14:textId="77777777" w:rsidR="00FC088B" w:rsidRDefault="00FC088B" w:rsidP="00FC088B">
      <w:pPr>
        <w:rPr>
          <w:rFonts w:ascii="American Typewriter" w:hAnsi="American Typewriter"/>
        </w:rPr>
      </w:pPr>
      <w:r>
        <w:rPr>
          <w:rFonts w:ascii="American Typewriter" w:hAnsi="American Typewriter"/>
        </w:rPr>
        <w:tab/>
        <w:t>buyFlight(flight)</w:t>
      </w:r>
    </w:p>
    <w:p w14:paraId="08CDAF5C" w14:textId="77777777" w:rsidR="00FC088B" w:rsidRDefault="00FC088B" w:rsidP="00FC088B">
      <w:pPr>
        <w:rPr>
          <w:rFonts w:ascii="American Typewriter" w:hAnsi="American Typewriter"/>
        </w:rPr>
      </w:pPr>
      <w:r>
        <w:rPr>
          <w:rFonts w:ascii="American Typewriter" w:hAnsi="American Typewriter"/>
        </w:rPr>
        <w:tab/>
        <w:t>sleep(1)</w:t>
      </w:r>
    </w:p>
    <w:p w14:paraId="55CD0B67" w14:textId="77777777" w:rsidR="00FC088B" w:rsidRDefault="00FC088B" w:rsidP="00FC088B">
      <w:pPr>
        <w:rPr>
          <w:rFonts w:ascii="American Typewriter" w:hAnsi="American Typewriter"/>
        </w:rPr>
      </w:pPr>
      <w:r>
        <w:rPr>
          <w:rFonts w:ascii="American Typewriter" w:hAnsi="American Typewriter"/>
        </w:rPr>
        <w:tab/>
        <w:t>forget([flightToBuy(x), buyFlight(x), sleep(x)])</w:t>
      </w:r>
    </w:p>
    <w:p w14:paraId="363B43FD" w14:textId="77777777" w:rsidR="00FC088B" w:rsidRDefault="00FC088B" w:rsidP="00FC088B">
      <w:pPr>
        <w:rPr>
          <w:rFonts w:ascii="American Typewriter" w:hAnsi="American Typewriter"/>
        </w:rPr>
      </w:pPr>
    </w:p>
    <w:p w14:paraId="1AAC0506" w14:textId="77777777" w:rsidR="00FC088B" w:rsidRDefault="00FC088B" w:rsidP="00FC088B">
      <w:pPr>
        <w:rPr>
          <w:rFonts w:ascii="American Typewriter" w:hAnsi="American Typewriter"/>
        </w:rPr>
      </w:pPr>
      <w:r>
        <w:rPr>
          <w:rFonts w:ascii="American Typewriter" w:hAnsi="American Typewriter"/>
        </w:rPr>
        <w:t>goalRequirements doWork</w:t>
      </w:r>
    </w:p>
    <w:p w14:paraId="54496EED" w14:textId="77777777" w:rsidR="00FC088B" w:rsidRDefault="00FC088B" w:rsidP="00FC088B">
      <w:pPr>
        <w:rPr>
          <w:rFonts w:ascii="American Typewriter" w:hAnsi="American Typewriter"/>
        </w:rPr>
      </w:pPr>
      <w:r>
        <w:rPr>
          <w:rFonts w:ascii="American Typewriter" w:hAnsi="American Typewriter"/>
        </w:rPr>
        <w:tab/>
        <w:t>readMail(newmail)</w:t>
      </w:r>
    </w:p>
    <w:p w14:paraId="20315955" w14:textId="77777777" w:rsidR="00FC088B" w:rsidRDefault="00FC088B" w:rsidP="00FC088B">
      <w:pPr>
        <w:rPr>
          <w:rFonts w:ascii="American Typewriter" w:hAnsi="American Typewriter"/>
        </w:rPr>
      </w:pPr>
      <w:r>
        <w:rPr>
          <w:rFonts w:ascii="American Typewriter" w:hAnsi="American Typewriter"/>
        </w:rPr>
        <w:tab/>
        <w:t>processMail(newmail)</w:t>
      </w:r>
    </w:p>
    <w:p w14:paraId="203CE68D" w14:textId="77777777" w:rsidR="00FC088B" w:rsidRDefault="00FC088B" w:rsidP="00FC088B">
      <w:pPr>
        <w:rPr>
          <w:rFonts w:ascii="American Typewriter" w:hAnsi="American Typewriter"/>
        </w:rPr>
      </w:pPr>
      <w:r>
        <w:rPr>
          <w:rFonts w:ascii="American Typewriter" w:hAnsi="American Typewriter"/>
        </w:rPr>
        <w:tab/>
        <w:t>sleep(1)</w:t>
      </w:r>
    </w:p>
    <w:p w14:paraId="5B656C70" w14:textId="77777777" w:rsidR="00FC088B" w:rsidRDefault="00FC088B" w:rsidP="00FC088B">
      <w:pPr>
        <w:rPr>
          <w:rFonts w:ascii="American Typewriter" w:hAnsi="American Typewriter"/>
        </w:rPr>
      </w:pPr>
      <w:r>
        <w:rPr>
          <w:rFonts w:ascii="American Typewriter" w:hAnsi="American Typewriter"/>
        </w:rPr>
        <w:tab/>
        <w:t xml:space="preserve">forget([readMail(x), processMail(x), sleep(x), flightToBuy(x)]) </w:t>
      </w:r>
    </w:p>
    <w:p w14:paraId="5CFDEDE3" w14:textId="77777777" w:rsidR="00FC088B" w:rsidRDefault="00FC088B" w:rsidP="00FC088B">
      <w:pPr>
        <w:rPr>
          <w:rFonts w:ascii="American Typewriter" w:hAnsi="American Typewriter"/>
        </w:rPr>
      </w:pPr>
    </w:p>
    <w:p w14:paraId="149BF835" w14:textId="77777777" w:rsidR="00FC088B" w:rsidRDefault="00FC088B" w:rsidP="00FC088B">
      <w:pPr>
        <w:rPr>
          <w:rFonts w:ascii="American Typewriter" w:hAnsi="American Typewriter"/>
        </w:rPr>
      </w:pPr>
      <w:r>
        <w:rPr>
          <w:rFonts w:ascii="American Typewriter" w:hAnsi="American Typewriter"/>
        </w:rPr>
        <w:t xml:space="preserve">transient doWork  # Agent will forget goal’s achievement or failure as soon </w:t>
      </w:r>
    </w:p>
    <w:p w14:paraId="3E8DBB75" w14:textId="77777777" w:rsidR="00FC088B" w:rsidRPr="00330A08" w:rsidRDefault="00FC088B" w:rsidP="00FC088B">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5E5D45CD" w14:textId="77777777" w:rsidR="00FC088B" w:rsidRDefault="00FC088B" w:rsidP="00FC088B"/>
    <w:p w14:paraId="5F87AAED" w14:textId="77777777" w:rsidR="002A4B4F" w:rsidRDefault="00FC088B" w:rsidP="00FC088B">
      <w:r>
        <w:t>The goal, doWork, has a goal weight of 1. In this case, there are two ways to achieve that goal. Either the agent can buy a flight or send mail. First, the agent checks if there is a flight available, if there is not it will switch to sending mail in order to c</w:t>
      </w:r>
      <w:r w:rsidR="002A4B4F">
        <w:t xml:space="preserve">omplete its goal requirements. </w:t>
      </w:r>
      <w:r>
        <w:t xml:space="preserve">Alternatively, goals can also be implemented by other </w:t>
      </w:r>
      <w:r w:rsidR="002A4B4F">
        <w:t>goal requirements clauses.</w:t>
      </w:r>
    </w:p>
    <w:p w14:paraId="2E5CB4E6" w14:textId="77777777" w:rsidR="002A4B4F" w:rsidRDefault="002A4B4F" w:rsidP="00FC088B"/>
    <w:p w14:paraId="0077A82A" w14:textId="7127A89E" w:rsidR="00FC088B" w:rsidRDefault="002A4B4F" w:rsidP="00FC088B">
      <w:r>
        <w:t>I</w:t>
      </w:r>
      <w:r w:rsidR="00674008">
        <w:t>f there is no goalR</w:t>
      </w:r>
      <w:r w:rsidR="00FC088B">
        <w:t>equirement</w:t>
      </w:r>
      <w:r w:rsidR="00674008">
        <w:t>s clause</w:t>
      </w:r>
      <w:r w:rsidR="00FC088B">
        <w:t xml:space="preserve">, then the goal activity </w:t>
      </w:r>
      <w:r w:rsidR="00674008">
        <w:t xml:space="preserve">is ‘primitive’ and </w:t>
      </w:r>
      <w:r w:rsidR="00FC088B">
        <w:t xml:space="preserve">must be associated with </w:t>
      </w:r>
      <w:r w:rsidR="00507957">
        <w:t>a python method on the agent class</w:t>
      </w:r>
      <w:r w:rsidR="00FC088B">
        <w:t xml:space="preserve">. In order to associate the code, you </w:t>
      </w:r>
      <w:r w:rsidR="00507957">
        <w:t>can either</w:t>
      </w:r>
      <w:r w:rsidR="00FC088B">
        <w:t xml:space="preserve"> use primitive actions call to establish the code that will be run</w:t>
      </w:r>
      <w:r w:rsidR="00507957">
        <w:t xml:space="preserve">, or name the method </w:t>
      </w:r>
      <w:r w:rsidR="0077403E">
        <w:t>to correspond to the goal, converting camel case to lower case with underscores, e.g. flightToBuy -&gt; flight_to_buy.</w:t>
      </w:r>
    </w:p>
    <w:p w14:paraId="3F49684F" w14:textId="77777777" w:rsidR="00FC088B" w:rsidRDefault="00FC088B" w:rsidP="00FC088B"/>
    <w:p w14:paraId="03D6D4CE" w14:textId="5D03FC9C" w:rsidR="00F30A6F" w:rsidRDefault="00B43492" w:rsidP="00FC088B">
      <w:r>
        <w:t>Here is an example</w:t>
      </w:r>
      <w:r w:rsidR="00FC088B">
        <w:t>, in which the primitive action met</w:t>
      </w:r>
      <w:r w:rsidR="0077403E">
        <w:t>hod</w:t>
      </w:r>
      <w:r w:rsidR="00FC088B">
        <w:t xml:space="preserve"> </w:t>
      </w:r>
      <w:r w:rsidR="0077403E">
        <w:t>can be called with a variable or constant. Given a variable, it proves a list of possible bindings based on the current open flight requests. The planner will try each in turn on backtracking. Given a constant, it checks that the constant matches an open flight request and returns success (the null bindings list) if so, otherwise returning failure (an empty list of bindings).</w:t>
      </w:r>
    </w:p>
    <w:p w14:paraId="6473AFCE" w14:textId="33A51DD5" w:rsidR="00FC088B" w:rsidRDefault="0077403E" w:rsidP="00FC088B">
      <w:r>
        <w:rPr>
          <w:noProof/>
        </w:rPr>
        <w:drawing>
          <wp:inline distT="0" distB="0" distL="0" distR="0" wp14:anchorId="64D535FF" wp14:editId="60764D51">
            <wp:extent cx="6940296" cy="1024128"/>
            <wp:effectExtent l="0" t="0" r="0" b="0"/>
            <wp:docPr id="6" name="Picture 6" descr="../../../../Desktop/Screen%20Shot%202017-11-02%20at%20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02%20at%2011.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0296" cy="1024128"/>
                    </a:xfrm>
                    <a:prstGeom prst="rect">
                      <a:avLst/>
                    </a:prstGeom>
                    <a:noFill/>
                    <a:ln>
                      <a:noFill/>
                    </a:ln>
                  </pic:spPr>
                </pic:pic>
              </a:graphicData>
            </a:graphic>
          </wp:inline>
        </w:drawing>
      </w:r>
    </w:p>
    <w:p w14:paraId="1D830B92" w14:textId="5F9D8016" w:rsidR="00F0620D" w:rsidRDefault="00F0620D" w:rsidP="00FC088B">
      <w:pPr>
        <w:pStyle w:val="Heading1"/>
        <w:rPr>
          <w:sz w:val="28"/>
          <w:szCs w:val="28"/>
        </w:rPr>
      </w:pPr>
      <w:r w:rsidRPr="00F0620D">
        <w:rPr>
          <w:sz w:val="28"/>
          <w:szCs w:val="28"/>
        </w:rPr>
        <w:t>5</w:t>
      </w:r>
      <w:r>
        <w:rPr>
          <w:sz w:val="28"/>
          <w:szCs w:val="28"/>
        </w:rPr>
        <w:t>.2</w:t>
      </w:r>
      <w:r w:rsidRPr="00F0620D">
        <w:rPr>
          <w:sz w:val="28"/>
          <w:szCs w:val="28"/>
        </w:rPr>
        <w:t xml:space="preserve"> </w:t>
      </w:r>
      <w:r>
        <w:rPr>
          <w:sz w:val="28"/>
          <w:szCs w:val="28"/>
        </w:rPr>
        <w:t>Mental models</w:t>
      </w:r>
    </w:p>
    <w:p w14:paraId="32E15728" w14:textId="77777777" w:rsidR="00F0620D" w:rsidRDefault="00F0620D" w:rsidP="00F0620D"/>
    <w:p w14:paraId="09D96C8E" w14:textId="5C97A0B6" w:rsidR="00F0620D" w:rsidRPr="00F0620D" w:rsidRDefault="00F0620D" w:rsidP="00F0620D">
      <w:r>
        <w:t xml:space="preserve">Description to follow. Please see ‘securityUser.py’ </w:t>
      </w:r>
      <w:r w:rsidR="0001021F">
        <w:t xml:space="preserve">and ‘bcma.py’ </w:t>
      </w:r>
      <w:r>
        <w:t>for example</w:t>
      </w:r>
      <w:r w:rsidR="0001021F">
        <w:t>s</w:t>
      </w:r>
      <w:bookmarkStart w:id="4" w:name="_GoBack"/>
      <w:bookmarkEnd w:id="4"/>
      <w:r>
        <w:t xml:space="preserve">. </w:t>
      </w:r>
    </w:p>
    <w:p w14:paraId="452C5318" w14:textId="3B5205F7" w:rsidR="00FC088B" w:rsidRDefault="00F57A9E" w:rsidP="00FC088B">
      <w:pPr>
        <w:pStyle w:val="Heading1"/>
      </w:pPr>
      <w:r>
        <w:t>6</w:t>
      </w:r>
      <w:r w:rsidR="00FC088B">
        <w:t>. Inter-Agent Communication</w:t>
      </w:r>
    </w:p>
    <w:p w14:paraId="507C90B7" w14:textId="77777777" w:rsidR="00FC088B" w:rsidRDefault="00FC088B" w:rsidP="00FC088B"/>
    <w:p w14:paraId="55C8A3E1" w14:textId="40D9C271" w:rsidR="00FC088B" w:rsidRDefault="00FC088B" w:rsidP="00FC088B">
      <w:r>
        <w:t xml:space="preserve">The mailReader agent, that responds to email messages and </w:t>
      </w:r>
      <w:r w:rsidR="00493125">
        <w:t>buys</w:t>
      </w:r>
      <w:r>
        <w:t xml:space="preserve"> flight tickets, in the examples above, is designed to respond to email messages sent to it by the corresponding mailSender agent, </w:t>
      </w:r>
      <w:r w:rsidR="006F1186">
        <w:t>that</w:t>
      </w:r>
      <w:r>
        <w:t xml:space="preserve"> </w:t>
      </w:r>
      <w:r w:rsidR="00B61395">
        <w:t>that sends ticket requests</w:t>
      </w:r>
      <w:r>
        <w:t>. The messages are passed through a communications hub</w:t>
      </w:r>
      <w:r w:rsidR="00A9633E">
        <w:t>, a Python object</w:t>
      </w:r>
      <w:r>
        <w:t xml:space="preserve"> that accepts connections from several agents, routes communications between them and implements a simple shared state </w:t>
      </w:r>
      <w:r w:rsidR="00A9633E">
        <w:t>through its member variables</w:t>
      </w:r>
      <w:r>
        <w:t>. This section briefly describes the process and API for agent communication and shared state.</w:t>
      </w:r>
    </w:p>
    <w:p w14:paraId="0D43E20E" w14:textId="77777777" w:rsidR="00FC088B" w:rsidRDefault="00FC088B" w:rsidP="00FC088B"/>
    <w:p w14:paraId="0043FB79" w14:textId="77777777" w:rsidR="00FC088B" w:rsidRDefault="00FC088B" w:rsidP="00FC088B">
      <w:r>
        <w:t xml:space="preserve">In order for agents to communicate, </w:t>
      </w:r>
    </w:p>
    <w:p w14:paraId="4B12EFE7" w14:textId="637C93F8" w:rsidR="00FC088B" w:rsidRPr="00BA4146" w:rsidRDefault="00FC088B" w:rsidP="00FC088B">
      <w:pPr>
        <w:pStyle w:val="ListParagraph"/>
        <w:numPr>
          <w:ilvl w:val="0"/>
          <w:numId w:val="12"/>
        </w:numPr>
      </w:pPr>
      <w:r w:rsidRPr="00BA4146">
        <w:t xml:space="preserve">The hub program must be started before the agent programs. This is </w:t>
      </w:r>
      <w:r w:rsidR="00A9633E">
        <w:t xml:space="preserve">done </w:t>
      </w:r>
      <w:r w:rsidRPr="00BA4146">
        <w:t xml:space="preserve">by </w:t>
      </w:r>
      <w:r w:rsidR="00A9633E">
        <w:t>starting the appropriate hub class, in the example a mailHub object, before starting the</w:t>
      </w:r>
      <w:r w:rsidRPr="00BA4146">
        <w:t xml:space="preserve"> mailReader and mailSender</w:t>
      </w:r>
      <w:r w:rsidR="00A9633E">
        <w:t xml:space="preserve"> agents</w:t>
      </w:r>
      <w:r w:rsidRPr="00BA4146">
        <w:t>.</w:t>
      </w:r>
    </w:p>
    <w:p w14:paraId="308A4B6F" w14:textId="28FC924C" w:rsidR="00FC088B" w:rsidRPr="00BA4146" w:rsidRDefault="00436CB7" w:rsidP="00FC088B">
      <w:pPr>
        <w:pStyle w:val="ListParagraph"/>
        <w:numPr>
          <w:ilvl w:val="0"/>
          <w:numId w:val="12"/>
        </w:numPr>
      </w:pPr>
      <w:r>
        <w:t>An agent that seeks to communicate with a hub includes a ‘register’ command in its start-up code</w:t>
      </w:r>
      <w:r w:rsidR="00FC088B" w:rsidRPr="00BA4146">
        <w:t xml:space="preserve">, </w:t>
      </w:r>
      <w:r>
        <w:t>which</w:t>
      </w:r>
      <w:r w:rsidR="00FC088B" w:rsidRPr="00BA4146">
        <w:t xml:space="preserve"> register</w:t>
      </w:r>
      <w:r>
        <w:t>s</w:t>
      </w:r>
      <w:r w:rsidR="00FC088B" w:rsidRPr="00BA4146">
        <w:t xml:space="preserve"> it </w:t>
      </w:r>
      <w:r>
        <w:t xml:space="preserve">with a hub </w:t>
      </w:r>
      <w:r w:rsidR="00FC088B" w:rsidRPr="00BA4146">
        <w:t xml:space="preserve">using a unique id number. This number is the value of the </w:t>
      </w:r>
      <w:r w:rsidR="00FC088B">
        <w:t>‘id’ instance variable inherited from the ‘DASHAgent’ class. In both mailReader.py and mailSender.py</w:t>
      </w:r>
      <w:r w:rsidR="00FC088B" w:rsidRPr="00BA4146">
        <w:t>, the id number is set to be a constant.</w:t>
      </w:r>
    </w:p>
    <w:p w14:paraId="7EFA1960" w14:textId="688BA3A2" w:rsidR="00FC088B" w:rsidRPr="00F06A31" w:rsidRDefault="00FC088B" w:rsidP="00F06A31">
      <w:pPr>
        <w:pStyle w:val="ListParagraph"/>
        <w:numPr>
          <w:ilvl w:val="0"/>
          <w:numId w:val="12"/>
        </w:numPr>
      </w:pPr>
      <w:r>
        <w:t xml:space="preserve">Once registered with the hub, </w:t>
      </w:r>
      <w:r w:rsidR="00F06A31">
        <w:t>the sendAction command is used by agents to send information about an action to the hub and receive in return a status (success or failure) and a tuple of simulated sensor data</w:t>
      </w:r>
      <w:r w:rsidR="009A0F91">
        <w:t xml:space="preserve"> An example can be found in the read_mail method of the MailReader agent</w:t>
      </w:r>
      <w:r>
        <w:t xml:space="preserve">. </w:t>
      </w:r>
    </w:p>
    <w:p w14:paraId="5BAC7E38" w14:textId="77777777" w:rsidR="00FC088B" w:rsidRDefault="00FC088B" w:rsidP="00FC088B"/>
    <w:p w14:paraId="65DC2F3A" w14:textId="713A2D17" w:rsidR="004E2986" w:rsidRDefault="00F57A9E" w:rsidP="004E2986">
      <w:pPr>
        <w:pStyle w:val="Heading1"/>
      </w:pPr>
      <w:r>
        <w:t>7</w:t>
      </w:r>
      <w:r w:rsidR="004E2986">
        <w:t>. The Instinctive Module</w:t>
      </w:r>
      <w:bookmarkEnd w:id="3"/>
    </w:p>
    <w:p w14:paraId="4B0CAB79" w14:textId="77777777" w:rsidR="004E2986" w:rsidRDefault="004E2986" w:rsidP="004E2986"/>
    <w:p w14:paraId="401B0DE9" w14:textId="77777777" w:rsidR="004E2986" w:rsidRDefault="004E2986" w:rsidP="004E2986">
      <w:r>
        <w:t xml:space="preserve">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[Stanovich &amp; West 00]. Here, we will refer to them as the “instinctive” module and “rational” module for ease of reference. </w:t>
      </w:r>
    </w:p>
    <w:p w14:paraId="68F16C06" w14:textId="77777777" w:rsidR="004E2986" w:rsidRDefault="004E2986" w:rsidP="004E2986"/>
    <w:p w14:paraId="12F22240" w14:textId="17560C0A" w:rsidR="00492E12" w:rsidRDefault="004E2986" w:rsidP="004E2986">
      <w:r>
        <w:t xml:space="preserve">In DASH, the instinctive module is represented with a set of </w:t>
      </w:r>
      <w:r w:rsidR="00492E12">
        <w:t xml:space="preserve">nodes in a graph, each of which represents some statement about the world, an activation level and a set of neighbor nodes. Some of these nodes represent the desire to perform an action. On each time step, all such nodes with an activation level above a threshold are viewed by the agent as potential actions to take. </w:t>
      </w:r>
      <w:r w:rsidR="004B5CD5">
        <w:t xml:space="preserve">The agent will then choose whether to perform one of these actions </w:t>
      </w:r>
      <w:r w:rsidR="007161EE">
        <w:t>or engage in system 2 reasoning to select an alternative action. The choice can be customized for each agent and depends on threshold levels that represent the preference for instinctive over deliberative action as well as the relative strengths of the choices. This threshold can be varied, modeling the way the agent’s preference for instinctive over deliberative action may vary with cognitive load or fatigue.</w:t>
      </w:r>
    </w:p>
    <w:p w14:paraId="24F2DF0B" w14:textId="77777777" w:rsidR="009D74FF" w:rsidRDefault="009D74FF" w:rsidP="004E2986"/>
    <w:p w14:paraId="14636491" w14:textId="35197360" w:rsidR="009D74FF" w:rsidRDefault="00BE3C64" w:rsidP="004E2986">
      <w:r>
        <w:t xml:space="preserve">On each decision cycle, activation levels for the nodes are computed as follows: </w:t>
      </w:r>
    </w:p>
    <w:p w14:paraId="43405C0F" w14:textId="77777777" w:rsidR="00492E12" w:rsidRDefault="00492E12" w:rsidP="004E2986"/>
    <w:p w14:paraId="10CA0DDB" w14:textId="6E18AA0B" w:rsidR="004E2986" w:rsidRDefault="004E2986" w:rsidP="004E2986">
      <w:r>
        <w:t xml:space="preserve">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49AC8FC7" w14:textId="77777777" w:rsidR="004E2986" w:rsidRDefault="004E2986" w:rsidP="004E2986">
      <w:r>
        <w:t>Here, for example, are some of the rules in use in the mailReader agent:</w:t>
      </w:r>
    </w:p>
    <w:p w14:paraId="7C149FF4" w14:textId="77777777" w:rsidR="004E2986" w:rsidRDefault="004E2986" w:rsidP="004E2986"/>
    <w:p w14:paraId="3E494B9A" w14:textId="77777777" w:rsidR="004E2986" w:rsidRDefault="004E2986" w:rsidP="004E2986">
      <w:pPr>
        <w:rPr>
          <w:rFonts w:ascii="Courier" w:hAnsi="Courier"/>
          <w:sz w:val="22"/>
          <w:szCs w:val="22"/>
        </w:rPr>
      </w:pPr>
      <w:r w:rsidRPr="00EE4318">
        <w:rPr>
          <w:rFonts w:ascii="Courier" w:hAnsi="Courier"/>
          <w:b/>
          <w:sz w:val="22"/>
          <w:szCs w:val="22"/>
        </w:rPr>
        <w:t>if</w:t>
      </w:r>
      <w:r>
        <w:rPr>
          <w:rFonts w:ascii="Courier" w:hAnsi="Courier"/>
          <w:sz w:val="22"/>
          <w:szCs w:val="22"/>
        </w:rPr>
        <w:t xml:space="preserve"> url(ID,Url) </w:t>
      </w:r>
      <w:r w:rsidRPr="00EE4318">
        <w:rPr>
          <w:rFonts w:ascii="Courier" w:hAnsi="Courier"/>
          <w:sz w:val="22"/>
          <w:szCs w:val="22"/>
        </w:rPr>
        <w:t xml:space="preserve">and short(Url) </w:t>
      </w:r>
    </w:p>
    <w:p w14:paraId="1CE62572" w14:textId="77777777" w:rsidR="004E2986" w:rsidRPr="00EE4318" w:rsidRDefault="004E2986" w:rsidP="004E2986">
      <w:pPr>
        <w:rPr>
          <w:rFonts w:ascii="Courier" w:hAnsi="Courier"/>
          <w:sz w:val="22"/>
          <w:szCs w:val="22"/>
        </w:rPr>
      </w:pPr>
      <w:r>
        <w:rPr>
          <w:rFonts w:ascii="Courier" w:hAnsi="Courier"/>
          <w:b/>
          <w:sz w:val="22"/>
          <w:szCs w:val="22"/>
        </w:rPr>
        <w:t xml:space="preserve">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Pr>
          <w:rFonts w:ascii="Courier" w:hAnsi="Courier"/>
          <w:sz w:val="22"/>
          <w:szCs w:val="22"/>
        </w:rPr>
        <w:t xml:space="preserve"> 0.4</w:t>
      </w:r>
    </w:p>
    <w:p w14:paraId="4437395E" w14:textId="77777777" w:rsidR="004E2986" w:rsidRPr="00EE4318" w:rsidRDefault="004E2986" w:rsidP="004E2986">
      <w:pPr>
        <w:rPr>
          <w:rFonts w:ascii="Courier" w:hAnsi="Courier"/>
          <w:sz w:val="22"/>
          <w:szCs w:val="22"/>
        </w:rPr>
      </w:pPr>
    </w:p>
    <w:p w14:paraId="15A09268"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doNotReply(ID)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-0.6.</w:t>
      </w:r>
    </w:p>
    <w:p w14:paraId="4C1D6FA8" w14:textId="77777777" w:rsidR="004E2986" w:rsidRPr="00EE4318" w:rsidRDefault="004E2986" w:rsidP="004E2986">
      <w:pPr>
        <w:rPr>
          <w:rFonts w:ascii="Courier" w:hAnsi="Courier"/>
          <w:sz w:val="22"/>
          <w:szCs w:val="22"/>
        </w:rPr>
      </w:pPr>
    </w:p>
    <w:p w14:paraId="20514BA3"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url(ID,_)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-0.5.</w:t>
      </w:r>
    </w:p>
    <w:p w14:paraId="69CF6A41" w14:textId="77777777" w:rsidR="004E2986" w:rsidRDefault="004E2986" w:rsidP="004E2986"/>
    <w:p w14:paraId="552C28BD" w14:textId="77777777" w:rsidR="004E2986" w:rsidRDefault="004E2986" w:rsidP="004E2986">
      <w: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Url that is short found in an email message, binding the variable </w:t>
      </w:r>
      <w:r w:rsidRPr="00C323B3">
        <w:rPr>
          <w:rFonts w:ascii="Courier" w:hAnsi="Courier"/>
        </w:rPr>
        <w:t>ID</w:t>
      </w:r>
      <w:r>
        <w:t xml:space="preserve"> to the email message and </w:t>
      </w:r>
      <w:r w:rsidRPr="00C323B3">
        <w:rPr>
          <w:rFonts w:ascii="Courier" w:hAnsi="Courier"/>
        </w:rPr>
        <w:t>Url</w:t>
      </w:r>
      <w:r>
        <w:t xml:space="preserve"> to the Url. The definition of “short” is given elsewhere. For matches to this pattern, the rule changes the activation strength of its consequent, in this case </w:t>
      </w:r>
      <w:r>
        <w:rPr>
          <w:rFonts w:ascii="Courier" w:hAnsi="Courier"/>
          <w:sz w:val="22"/>
          <w:szCs w:val="22"/>
        </w:rPr>
        <w:t>ok</w:t>
      </w:r>
      <w:r w:rsidRPr="00C323B3">
        <w:rPr>
          <w:rFonts w:ascii="Courier" w:hAnsi="Courier"/>
          <w:sz w:val="22"/>
          <w:szCs w:val="22"/>
        </w:rPr>
        <w:t>(followLink(ID))</w:t>
      </w:r>
      <w:r>
        <w:t xml:space="preserve">, specified between the words </w:t>
      </w:r>
      <w:r w:rsidRPr="00C323B3">
        <w:rPr>
          <w:rFonts w:ascii="Courier" w:hAnsi="Courier"/>
        </w:rPr>
        <w:t>then</w:t>
      </w:r>
      <w:r>
        <w:t xml:space="preserve"> and </w:t>
      </w:r>
      <w:r w:rsidRPr="00C323B3">
        <w:rPr>
          <w:rFonts w:ascii="Courier" w:hAnsi="Courier"/>
        </w:rPr>
        <w:t>at</w:t>
      </w:r>
      <w:r>
        <w:t xml:space="preserve"> in the rule. Semantically, this can be interpreted as a suggestion that the agent follow the link.</w:t>
      </w:r>
    </w:p>
    <w:p w14:paraId="1A23AE6F" w14:textId="77777777" w:rsidR="004E2986" w:rsidRDefault="004E2986" w:rsidP="004E2986"/>
    <w:p w14:paraId="65E78EA5" w14:textId="77777777" w:rsidR="004E2986" w:rsidRPr="00EE4318" w:rsidRDefault="004E2986" w:rsidP="004E2986">
      <w:r>
        <w:t xml:space="preserve">The final number after the word </w:t>
      </w:r>
      <w:r w:rsidRPr="0029778D">
        <w:rPr>
          <w:rFonts w:ascii="Courier" w:hAnsi="Courier"/>
        </w:rPr>
        <w:t>at</w:t>
      </w:r>
      <w: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disjunct is the maximum of its components. The facts with the highest absolute value of activation strength are placed in the working memory buffer where the rational module can access and act on them. </w:t>
      </w:r>
    </w:p>
    <w:p w14:paraId="7F58443A" w14:textId="77777777" w:rsidR="004E2986" w:rsidRDefault="004E2986" w:rsidP="004E2986">
      <w:r>
        <w:t xml:space="preserve"> </w:t>
      </w:r>
    </w:p>
    <w:p w14:paraId="783E61AC" w14:textId="77777777" w:rsidR="004E2986" w:rsidRPr="00C90563" w:rsidRDefault="004E2986" w:rsidP="004E2986">
      <w:r>
        <w:t xml:space="preserve">Figure 1 shows how the three rules shown above contribute to the strength of the fact </w:t>
      </w:r>
      <w:r>
        <w:rPr>
          <w:rFonts w:ascii="Courier" w:hAnsi="Courier"/>
          <w:sz w:val="22"/>
          <w:szCs w:val="22"/>
        </w:rPr>
        <w:t>ok</w:t>
      </w:r>
      <w:r w:rsidRPr="00EE4318">
        <w:rPr>
          <w:rFonts w:ascii="Courier" w:hAnsi="Courier"/>
          <w:sz w:val="22"/>
          <w:szCs w:val="22"/>
        </w:rPr>
        <w:t>(followLink(</w:t>
      </w:r>
      <w:r>
        <w:rPr>
          <w:rFonts w:ascii="Courier" w:hAnsi="Courier"/>
          <w:sz w:val="22"/>
          <w:szCs w:val="22"/>
        </w:rPr>
        <w:t>1,1</w:t>
      </w:r>
      <w:r w:rsidRPr="00EE4318">
        <w:rPr>
          <w:rFonts w:ascii="Courier" w:hAnsi="Courier"/>
          <w:sz w:val="22"/>
          <w:szCs w:val="22"/>
        </w:rPr>
        <w:t>))</w:t>
      </w:r>
      <w:r>
        <w:t xml:space="preserve">, where the first argument to </w:t>
      </w:r>
      <w:r w:rsidRPr="00DE413D">
        <w:rPr>
          <w:rFonts w:ascii="Courier" w:hAnsi="Courier"/>
          <w:sz w:val="22"/>
          <w:szCs w:val="22"/>
        </w:rPr>
        <w:t>followLink</w:t>
      </w:r>
      <w:r>
        <w:t xml:space="preserve"> represents the first url seen in the email message, and the second argument is the Id of the message.</w:t>
      </w:r>
    </w:p>
    <w:p w14:paraId="7C035D70" w14:textId="77777777" w:rsidR="00330A08" w:rsidRDefault="00330A08" w:rsidP="00330A08"/>
    <w:p w14:paraId="74749DCB" w14:textId="4E6CA4D4" w:rsidR="00AC2803" w:rsidRDefault="00AC2803" w:rsidP="00AC2803">
      <w:pPr>
        <w:pStyle w:val="Heading2"/>
      </w:pPr>
      <w:bookmarkStart w:id="5" w:name="_Toc328650879"/>
      <w:r>
        <w:t>How this works</w:t>
      </w:r>
      <w:r w:rsidR="00B45C90">
        <w:t xml:space="preserve"> – change?</w:t>
      </w:r>
      <w:bookmarkEnd w:id="5"/>
    </w:p>
    <w:p w14:paraId="38D66178" w14:textId="77777777" w:rsidR="00AC2803" w:rsidRDefault="00AC2803" w:rsidP="00AC2803"/>
    <w:p w14:paraId="0B65D0F2" w14:textId="165D73AB" w:rsidR="004B1C80" w:rsidRDefault="00AC2803" w:rsidP="00AC2803">
      <w:r>
        <w:t xml:space="preserve">When the agent is run within the </w:t>
      </w:r>
      <w:r w:rsidR="00330A08">
        <w:t>python</w:t>
      </w:r>
      <w:r>
        <w:t xml:space="preserve"> program, this program initializes a connection to the communication hub server after querying the agent for its id. </w:t>
      </w:r>
      <w:r w:rsidR="0026720D">
        <w:t>T</w:t>
      </w:r>
      <w:r>
        <w:t xml:space="preserve">he </w:t>
      </w:r>
      <w:r w:rsidR="0026720D">
        <w:t>python</w:t>
      </w:r>
      <w:r>
        <w:t xml:space="preserve">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w:t>
      </w:r>
      <w:r w:rsidR="0026720D">
        <w:t>python</w:t>
      </w:r>
      <w:r w:rsidR="004B1C80">
        <w:t xml:space="preserve"> controller queries the communication hub for any messages for the agent. These are asserted directly into the agent’s database and removed from the message list in the communication server.</w:t>
      </w:r>
    </w:p>
    <w:p w14:paraId="32596A84" w14:textId="2B581EEC" w:rsidR="00C72F6D" w:rsidRDefault="00C72F6D" w:rsidP="00AC2803">
      <w:pPr>
        <w:rPr>
          <w:i/>
        </w:rPr>
      </w:pPr>
      <w:r>
        <w:rPr>
          <w:i/>
        </w:rPr>
        <w:t>Think and talk about how state update is done from the hub (not just the result of actions explicitly performed).</w:t>
      </w:r>
    </w:p>
    <w:p w14:paraId="75D4B423" w14:textId="25AFBACD" w:rsidR="004A6468" w:rsidRPr="004A6468" w:rsidRDefault="004A6468" w:rsidP="00AC2803">
      <w:pPr>
        <w:rPr>
          <w:b/>
        </w:rPr>
      </w:pPr>
    </w:p>
    <w:sectPr w:rsidR="004A6468" w:rsidRPr="004A6468" w:rsidSect="00AB4449">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140AD" w14:textId="77777777" w:rsidR="002342D9" w:rsidRDefault="002342D9" w:rsidP="0068214A">
      <w:r>
        <w:separator/>
      </w:r>
    </w:p>
  </w:endnote>
  <w:endnote w:type="continuationSeparator" w:id="0">
    <w:p w14:paraId="09967A83" w14:textId="77777777" w:rsidR="002342D9" w:rsidRDefault="002342D9"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DE9C9" w14:textId="77777777" w:rsidR="002A4B4F" w:rsidRDefault="002A4B4F"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BF333" w14:textId="77777777" w:rsidR="002A4B4F" w:rsidRDefault="002A4B4F" w:rsidP="004A6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432E0" w14:textId="77777777" w:rsidR="002A4B4F" w:rsidRDefault="002A4B4F"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42D9">
      <w:rPr>
        <w:rStyle w:val="PageNumber"/>
        <w:noProof/>
      </w:rPr>
      <w:t>1</w:t>
    </w:r>
    <w:r>
      <w:rPr>
        <w:rStyle w:val="PageNumber"/>
      </w:rPr>
      <w:fldChar w:fldCharType="end"/>
    </w:r>
  </w:p>
  <w:p w14:paraId="3E5CD069" w14:textId="77777777" w:rsidR="002A4B4F" w:rsidRDefault="002A4B4F" w:rsidP="004A64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4A677" w14:textId="77777777" w:rsidR="002342D9" w:rsidRDefault="002342D9" w:rsidP="0068214A">
      <w:r>
        <w:separator/>
      </w:r>
    </w:p>
  </w:footnote>
  <w:footnote w:type="continuationSeparator" w:id="0">
    <w:p w14:paraId="2D60937E" w14:textId="77777777" w:rsidR="002342D9" w:rsidRDefault="002342D9" w:rsidP="0068214A">
      <w:r>
        <w:continuationSeparator/>
      </w:r>
    </w:p>
  </w:footnote>
  <w:footnote w:id="1">
    <w:p w14:paraId="496D050C" w14:textId="77777777" w:rsidR="002A4B4F" w:rsidRDefault="002A4B4F">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insDel="0" w:formatting="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021F"/>
    <w:rsid w:val="00011FB3"/>
    <w:rsid w:val="00023CB4"/>
    <w:rsid w:val="00033273"/>
    <w:rsid w:val="00053E33"/>
    <w:rsid w:val="0006163F"/>
    <w:rsid w:val="00061E30"/>
    <w:rsid w:val="00063B9B"/>
    <w:rsid w:val="000650B3"/>
    <w:rsid w:val="00074786"/>
    <w:rsid w:val="00076FB5"/>
    <w:rsid w:val="00080F0D"/>
    <w:rsid w:val="00086F3D"/>
    <w:rsid w:val="00092932"/>
    <w:rsid w:val="00094F48"/>
    <w:rsid w:val="000A0248"/>
    <w:rsid w:val="000A30F2"/>
    <w:rsid w:val="000A385D"/>
    <w:rsid w:val="000A3BA3"/>
    <w:rsid w:val="000B062E"/>
    <w:rsid w:val="000B1F23"/>
    <w:rsid w:val="000B25C7"/>
    <w:rsid w:val="000B49A5"/>
    <w:rsid w:val="000B5463"/>
    <w:rsid w:val="000C13CB"/>
    <w:rsid w:val="000D4C00"/>
    <w:rsid w:val="000D7652"/>
    <w:rsid w:val="000E23DB"/>
    <w:rsid w:val="000F4194"/>
    <w:rsid w:val="000F4965"/>
    <w:rsid w:val="00112AB7"/>
    <w:rsid w:val="00116DDB"/>
    <w:rsid w:val="001231AF"/>
    <w:rsid w:val="00125F4F"/>
    <w:rsid w:val="00161917"/>
    <w:rsid w:val="00177A29"/>
    <w:rsid w:val="00184D59"/>
    <w:rsid w:val="00184EAC"/>
    <w:rsid w:val="00190CC0"/>
    <w:rsid w:val="00194813"/>
    <w:rsid w:val="001A0EDB"/>
    <w:rsid w:val="001A2A07"/>
    <w:rsid w:val="001A56CD"/>
    <w:rsid w:val="001A58CB"/>
    <w:rsid w:val="001B031C"/>
    <w:rsid w:val="001B577E"/>
    <w:rsid w:val="001C6643"/>
    <w:rsid w:val="001C77D5"/>
    <w:rsid w:val="001D1C44"/>
    <w:rsid w:val="001E01A8"/>
    <w:rsid w:val="001E1DEA"/>
    <w:rsid w:val="001E511E"/>
    <w:rsid w:val="001F7259"/>
    <w:rsid w:val="0020342C"/>
    <w:rsid w:val="00214524"/>
    <w:rsid w:val="0022426E"/>
    <w:rsid w:val="00226BDA"/>
    <w:rsid w:val="00230673"/>
    <w:rsid w:val="002342D9"/>
    <w:rsid w:val="00237345"/>
    <w:rsid w:val="00246038"/>
    <w:rsid w:val="00250DF1"/>
    <w:rsid w:val="0026014C"/>
    <w:rsid w:val="00260476"/>
    <w:rsid w:val="002609BD"/>
    <w:rsid w:val="0026720D"/>
    <w:rsid w:val="002673A0"/>
    <w:rsid w:val="0029778D"/>
    <w:rsid w:val="002A4B4F"/>
    <w:rsid w:val="002C481E"/>
    <w:rsid w:val="002D2044"/>
    <w:rsid w:val="002D30F8"/>
    <w:rsid w:val="002D53F5"/>
    <w:rsid w:val="002E0B58"/>
    <w:rsid w:val="002E409D"/>
    <w:rsid w:val="002E7099"/>
    <w:rsid w:val="002E770D"/>
    <w:rsid w:val="002F7ABC"/>
    <w:rsid w:val="003076C2"/>
    <w:rsid w:val="00307FA9"/>
    <w:rsid w:val="003225B1"/>
    <w:rsid w:val="003307E3"/>
    <w:rsid w:val="00330A08"/>
    <w:rsid w:val="0033223B"/>
    <w:rsid w:val="00335D37"/>
    <w:rsid w:val="0035177D"/>
    <w:rsid w:val="00352768"/>
    <w:rsid w:val="00353E3B"/>
    <w:rsid w:val="00357BAA"/>
    <w:rsid w:val="00372C87"/>
    <w:rsid w:val="003774C9"/>
    <w:rsid w:val="003815AA"/>
    <w:rsid w:val="0038295A"/>
    <w:rsid w:val="00392028"/>
    <w:rsid w:val="0039736B"/>
    <w:rsid w:val="003B31BA"/>
    <w:rsid w:val="003C514D"/>
    <w:rsid w:val="003C787C"/>
    <w:rsid w:val="003D44E6"/>
    <w:rsid w:val="003F3D35"/>
    <w:rsid w:val="00432780"/>
    <w:rsid w:val="00436CB7"/>
    <w:rsid w:val="004378F1"/>
    <w:rsid w:val="00441433"/>
    <w:rsid w:val="004465E3"/>
    <w:rsid w:val="00447C1B"/>
    <w:rsid w:val="00455764"/>
    <w:rsid w:val="00465B42"/>
    <w:rsid w:val="0048047D"/>
    <w:rsid w:val="0049221D"/>
    <w:rsid w:val="004927EC"/>
    <w:rsid w:val="00492E12"/>
    <w:rsid w:val="00493125"/>
    <w:rsid w:val="004A5BE3"/>
    <w:rsid w:val="004A6468"/>
    <w:rsid w:val="004B1C80"/>
    <w:rsid w:val="004B5CD5"/>
    <w:rsid w:val="004C27DC"/>
    <w:rsid w:val="004C5029"/>
    <w:rsid w:val="004C66EE"/>
    <w:rsid w:val="004E2986"/>
    <w:rsid w:val="004F1067"/>
    <w:rsid w:val="004F3389"/>
    <w:rsid w:val="004F69A3"/>
    <w:rsid w:val="00500D97"/>
    <w:rsid w:val="00505250"/>
    <w:rsid w:val="005068E1"/>
    <w:rsid w:val="00507957"/>
    <w:rsid w:val="005118BE"/>
    <w:rsid w:val="0052552D"/>
    <w:rsid w:val="005336D2"/>
    <w:rsid w:val="00540805"/>
    <w:rsid w:val="005441A2"/>
    <w:rsid w:val="00552AC5"/>
    <w:rsid w:val="005556E4"/>
    <w:rsid w:val="005657FD"/>
    <w:rsid w:val="00565DA0"/>
    <w:rsid w:val="00565FA0"/>
    <w:rsid w:val="00574DA0"/>
    <w:rsid w:val="00584AC5"/>
    <w:rsid w:val="005905FF"/>
    <w:rsid w:val="005A76D6"/>
    <w:rsid w:val="005B1C06"/>
    <w:rsid w:val="005B2A66"/>
    <w:rsid w:val="005C0F7F"/>
    <w:rsid w:val="005C6823"/>
    <w:rsid w:val="0060297F"/>
    <w:rsid w:val="00615312"/>
    <w:rsid w:val="006247E0"/>
    <w:rsid w:val="00624E09"/>
    <w:rsid w:val="006517B5"/>
    <w:rsid w:val="00652450"/>
    <w:rsid w:val="00653864"/>
    <w:rsid w:val="006628F3"/>
    <w:rsid w:val="00666926"/>
    <w:rsid w:val="0066729E"/>
    <w:rsid w:val="00674008"/>
    <w:rsid w:val="0067792D"/>
    <w:rsid w:val="00681ACC"/>
    <w:rsid w:val="0068214A"/>
    <w:rsid w:val="00687B9D"/>
    <w:rsid w:val="00691FF3"/>
    <w:rsid w:val="00694B9E"/>
    <w:rsid w:val="006B18D8"/>
    <w:rsid w:val="006C08A5"/>
    <w:rsid w:val="006E46D2"/>
    <w:rsid w:val="006F1186"/>
    <w:rsid w:val="006F3F53"/>
    <w:rsid w:val="006F5A6D"/>
    <w:rsid w:val="007031C6"/>
    <w:rsid w:val="007058F0"/>
    <w:rsid w:val="0070764B"/>
    <w:rsid w:val="00712530"/>
    <w:rsid w:val="00712DE3"/>
    <w:rsid w:val="00713E29"/>
    <w:rsid w:val="00715341"/>
    <w:rsid w:val="007161EE"/>
    <w:rsid w:val="007233F2"/>
    <w:rsid w:val="00724637"/>
    <w:rsid w:val="00726CD9"/>
    <w:rsid w:val="00733CEC"/>
    <w:rsid w:val="00740580"/>
    <w:rsid w:val="007469AB"/>
    <w:rsid w:val="00747AE7"/>
    <w:rsid w:val="007523C4"/>
    <w:rsid w:val="00752BDA"/>
    <w:rsid w:val="00754D6A"/>
    <w:rsid w:val="00763CD8"/>
    <w:rsid w:val="0077403E"/>
    <w:rsid w:val="007828AF"/>
    <w:rsid w:val="00785DC7"/>
    <w:rsid w:val="007869F0"/>
    <w:rsid w:val="00794413"/>
    <w:rsid w:val="007A08F1"/>
    <w:rsid w:val="007A145D"/>
    <w:rsid w:val="007A3D47"/>
    <w:rsid w:val="007A443D"/>
    <w:rsid w:val="007B62AC"/>
    <w:rsid w:val="007C3ABD"/>
    <w:rsid w:val="007C3FF6"/>
    <w:rsid w:val="007C45E3"/>
    <w:rsid w:val="007C566A"/>
    <w:rsid w:val="007E6442"/>
    <w:rsid w:val="007E7025"/>
    <w:rsid w:val="007F4566"/>
    <w:rsid w:val="00814B9E"/>
    <w:rsid w:val="008220ED"/>
    <w:rsid w:val="008439DB"/>
    <w:rsid w:val="0084495B"/>
    <w:rsid w:val="008469EA"/>
    <w:rsid w:val="00853A62"/>
    <w:rsid w:val="008607B0"/>
    <w:rsid w:val="008804E1"/>
    <w:rsid w:val="00881A77"/>
    <w:rsid w:val="008967D2"/>
    <w:rsid w:val="008A4E32"/>
    <w:rsid w:val="008A6808"/>
    <w:rsid w:val="008B2E7C"/>
    <w:rsid w:val="008B2FBA"/>
    <w:rsid w:val="008C0CB0"/>
    <w:rsid w:val="008C166A"/>
    <w:rsid w:val="008D1813"/>
    <w:rsid w:val="008D2212"/>
    <w:rsid w:val="008D3998"/>
    <w:rsid w:val="008D5E18"/>
    <w:rsid w:val="008D6B8F"/>
    <w:rsid w:val="008E4A18"/>
    <w:rsid w:val="008E738F"/>
    <w:rsid w:val="008F71E1"/>
    <w:rsid w:val="00924008"/>
    <w:rsid w:val="0092751B"/>
    <w:rsid w:val="00931F83"/>
    <w:rsid w:val="00932D3F"/>
    <w:rsid w:val="00934A6E"/>
    <w:rsid w:val="00936D6A"/>
    <w:rsid w:val="0094317F"/>
    <w:rsid w:val="00951584"/>
    <w:rsid w:val="00954563"/>
    <w:rsid w:val="0096014B"/>
    <w:rsid w:val="009661F9"/>
    <w:rsid w:val="00970A41"/>
    <w:rsid w:val="00970B15"/>
    <w:rsid w:val="00970DFE"/>
    <w:rsid w:val="0097470A"/>
    <w:rsid w:val="00980D35"/>
    <w:rsid w:val="00981C4D"/>
    <w:rsid w:val="00987336"/>
    <w:rsid w:val="009A0F91"/>
    <w:rsid w:val="009B7A63"/>
    <w:rsid w:val="009C4F2A"/>
    <w:rsid w:val="009C6D2C"/>
    <w:rsid w:val="009D0540"/>
    <w:rsid w:val="009D74FF"/>
    <w:rsid w:val="009E5BAC"/>
    <w:rsid w:val="009F0567"/>
    <w:rsid w:val="009F07E8"/>
    <w:rsid w:val="00A06402"/>
    <w:rsid w:val="00A15ACC"/>
    <w:rsid w:val="00A15D08"/>
    <w:rsid w:val="00A234D9"/>
    <w:rsid w:val="00A24EBD"/>
    <w:rsid w:val="00A25C97"/>
    <w:rsid w:val="00A30D88"/>
    <w:rsid w:val="00A3169F"/>
    <w:rsid w:val="00A36D6E"/>
    <w:rsid w:val="00A4267D"/>
    <w:rsid w:val="00A52351"/>
    <w:rsid w:val="00A55DF8"/>
    <w:rsid w:val="00A70C8A"/>
    <w:rsid w:val="00A8372A"/>
    <w:rsid w:val="00A83FAC"/>
    <w:rsid w:val="00A9426C"/>
    <w:rsid w:val="00A9633E"/>
    <w:rsid w:val="00A9794D"/>
    <w:rsid w:val="00AA0E67"/>
    <w:rsid w:val="00AA2C7D"/>
    <w:rsid w:val="00AA3AC7"/>
    <w:rsid w:val="00AA76A2"/>
    <w:rsid w:val="00AB2E0B"/>
    <w:rsid w:val="00AB4449"/>
    <w:rsid w:val="00AC2489"/>
    <w:rsid w:val="00AC2803"/>
    <w:rsid w:val="00AD3CD5"/>
    <w:rsid w:val="00AD5119"/>
    <w:rsid w:val="00AD5865"/>
    <w:rsid w:val="00AD7CAB"/>
    <w:rsid w:val="00AE4A35"/>
    <w:rsid w:val="00AE683E"/>
    <w:rsid w:val="00AF38AA"/>
    <w:rsid w:val="00AF5841"/>
    <w:rsid w:val="00B40FBD"/>
    <w:rsid w:val="00B43492"/>
    <w:rsid w:val="00B45C90"/>
    <w:rsid w:val="00B464AB"/>
    <w:rsid w:val="00B520EA"/>
    <w:rsid w:val="00B61395"/>
    <w:rsid w:val="00B6250B"/>
    <w:rsid w:val="00B64EB8"/>
    <w:rsid w:val="00B66F6B"/>
    <w:rsid w:val="00B7431F"/>
    <w:rsid w:val="00B76B77"/>
    <w:rsid w:val="00B906D2"/>
    <w:rsid w:val="00B91A97"/>
    <w:rsid w:val="00BA3F60"/>
    <w:rsid w:val="00BA4146"/>
    <w:rsid w:val="00BB1F62"/>
    <w:rsid w:val="00BB7474"/>
    <w:rsid w:val="00BC1D67"/>
    <w:rsid w:val="00BD358D"/>
    <w:rsid w:val="00BE0B87"/>
    <w:rsid w:val="00BE3C64"/>
    <w:rsid w:val="00BE7C78"/>
    <w:rsid w:val="00BF2200"/>
    <w:rsid w:val="00BF53BA"/>
    <w:rsid w:val="00C01219"/>
    <w:rsid w:val="00C03125"/>
    <w:rsid w:val="00C03E39"/>
    <w:rsid w:val="00C20C37"/>
    <w:rsid w:val="00C21630"/>
    <w:rsid w:val="00C323B3"/>
    <w:rsid w:val="00C3570A"/>
    <w:rsid w:val="00C539DE"/>
    <w:rsid w:val="00C56C7C"/>
    <w:rsid w:val="00C62B73"/>
    <w:rsid w:val="00C72F6D"/>
    <w:rsid w:val="00C7585C"/>
    <w:rsid w:val="00C85502"/>
    <w:rsid w:val="00C86B82"/>
    <w:rsid w:val="00C90563"/>
    <w:rsid w:val="00CA768D"/>
    <w:rsid w:val="00CE075C"/>
    <w:rsid w:val="00CF1007"/>
    <w:rsid w:val="00CF19E4"/>
    <w:rsid w:val="00D1350C"/>
    <w:rsid w:val="00D15DAA"/>
    <w:rsid w:val="00D21FE2"/>
    <w:rsid w:val="00D24CC1"/>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17B41"/>
    <w:rsid w:val="00E35F9F"/>
    <w:rsid w:val="00E404AE"/>
    <w:rsid w:val="00E40BDC"/>
    <w:rsid w:val="00E6035B"/>
    <w:rsid w:val="00E6242E"/>
    <w:rsid w:val="00E712DF"/>
    <w:rsid w:val="00E73C5D"/>
    <w:rsid w:val="00E87E01"/>
    <w:rsid w:val="00E9778A"/>
    <w:rsid w:val="00EA2F71"/>
    <w:rsid w:val="00EB09DB"/>
    <w:rsid w:val="00EB13AC"/>
    <w:rsid w:val="00EB40DC"/>
    <w:rsid w:val="00EB4D03"/>
    <w:rsid w:val="00EC6EF6"/>
    <w:rsid w:val="00ED00AB"/>
    <w:rsid w:val="00ED28FE"/>
    <w:rsid w:val="00ED46EE"/>
    <w:rsid w:val="00ED5F45"/>
    <w:rsid w:val="00EE10A3"/>
    <w:rsid w:val="00EE4318"/>
    <w:rsid w:val="00EF3283"/>
    <w:rsid w:val="00EF4A39"/>
    <w:rsid w:val="00EF57A7"/>
    <w:rsid w:val="00F00587"/>
    <w:rsid w:val="00F04386"/>
    <w:rsid w:val="00F04967"/>
    <w:rsid w:val="00F0620D"/>
    <w:rsid w:val="00F06A31"/>
    <w:rsid w:val="00F17B1A"/>
    <w:rsid w:val="00F204D1"/>
    <w:rsid w:val="00F23149"/>
    <w:rsid w:val="00F30A6F"/>
    <w:rsid w:val="00F33B50"/>
    <w:rsid w:val="00F3601D"/>
    <w:rsid w:val="00F4087E"/>
    <w:rsid w:val="00F42CA4"/>
    <w:rsid w:val="00F42D45"/>
    <w:rsid w:val="00F51B11"/>
    <w:rsid w:val="00F57A9E"/>
    <w:rsid w:val="00F61CFF"/>
    <w:rsid w:val="00F6642E"/>
    <w:rsid w:val="00F717D4"/>
    <w:rsid w:val="00F76F38"/>
    <w:rsid w:val="00F90E4D"/>
    <w:rsid w:val="00F92083"/>
    <w:rsid w:val="00F9574A"/>
    <w:rsid w:val="00FA2A6F"/>
    <w:rsid w:val="00FA6F42"/>
    <w:rsid w:val="00FB4081"/>
    <w:rsid w:val="00FC088B"/>
    <w:rsid w:val="00FD3B91"/>
    <w:rsid w:val="00FD5CB9"/>
    <w:rsid w:val="00FD693F"/>
    <w:rsid w:val="00FE0F38"/>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595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lythe@isi.edu" TargetMode="External"/><Relationship Id="rId9" Type="http://schemas.openxmlformats.org/officeDocument/2006/relationships/hyperlink" Target="https://www.python.org/downloads/"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768A5-866C-504C-B8B9-F09D4135F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2921</Words>
  <Characters>16653</Characters>
  <Application>Microsoft Macintosh Word</Application>
  <DocSecurity>0</DocSecurity>
  <Lines>138</Lines>
  <Paragraphs>39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1. Installation</vt:lpstr>
      <vt:lpstr>2. An example mail reading agent</vt:lpstr>
      <vt:lpstr>3. High-level modules in DASH</vt:lpstr>
      <vt:lpstr>4. The Rational Module and top-level agent behavior.</vt:lpstr>
      <vt:lpstr>5. Goal-driven reactive behavior</vt:lpstr>
      <vt:lpstr>    5.1 Programming goal-driven agents – update for straight python programming.</vt:lpstr>
      <vt:lpstr>        Underlying Python definition</vt:lpstr>
      <vt:lpstr>6. Inter-Agent Communication</vt:lpstr>
      <vt:lpstr>7. The Instinctive Module - modify</vt:lpstr>
      <vt:lpstr>    How this works – change?</vt:lpstr>
    </vt:vector>
  </TitlesOfParts>
  <Company>USC Information Sciences Institute</Company>
  <LinksUpToDate>false</LinksUpToDate>
  <CharactersWithSpaces>19535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Microsoft Office User</cp:lastModifiedBy>
  <cp:revision>25</cp:revision>
  <cp:lastPrinted>2017-09-18T22:12:00Z</cp:lastPrinted>
  <dcterms:created xsi:type="dcterms:W3CDTF">2017-11-02T16:01:00Z</dcterms:created>
  <dcterms:modified xsi:type="dcterms:W3CDTF">2017-11-02T19:16:00Z</dcterms:modified>
</cp:coreProperties>
</file>