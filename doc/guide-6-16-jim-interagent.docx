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37197DE" w14:textId="7B2AD7DE" w:rsidR="00F51B11" w:rsidRDefault="00691FF3" w:rsidP="00F51B11">
      <w:pPr>
        <w:pStyle w:val="Heading1"/>
      </w:pPr>
      <w:bookmarkStart w:id="0" w:name="_Toc328650870"/>
      <w:r>
        <w:t xml:space="preserve">1. </w:t>
      </w:r>
      <w:r w:rsidR="00F51B11">
        <w:t>Installation</w:t>
      </w:r>
      <w:bookmarkEnd w:id="0"/>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1" w:name="_Toc328650871"/>
      <w:r>
        <w:t xml:space="preserve">2. </w:t>
      </w:r>
      <w:r w:rsidR="00D5349A">
        <w:t>An example mail reading agent</w:t>
      </w:r>
      <w:bookmarkEnd w:id="1"/>
    </w:p>
    <w:p w14:paraId="5501488A" w14:textId="074CFDA4" w:rsidR="00D5349A" w:rsidRDefault="00D5349A" w:rsidP="00D5349A"/>
    <w:p w14:paraId="56C19F96" w14:textId="7EE044E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 xml:space="preserve">wants to buy an airline ticket. </w:t>
      </w:r>
      <w:r w:rsidR="00D21FE2">
        <w:t>In our first version, t</w:t>
      </w:r>
      <w:r w:rsidR="00B91A97">
        <w:t xml:space="preserve">his </w:t>
      </w:r>
      <w:r w:rsidR="00D21FE2">
        <w:t>agent both reads and sends mail</w:t>
      </w:r>
      <w:ins w:id="2"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584AC5" w:rsidRPr="00A36D6E" w:rsidRDefault="00584AC5">
                            <w:pPr>
                              <w:rPr>
                                <w:b/>
                                <w:color w:val="365F91" w:themeColor="accent1" w:themeShade="BF"/>
                              </w:rPr>
                            </w:pPr>
                            <w:r w:rsidRPr="00A36D6E">
                              <w:rPr>
                                <w:b/>
                                <w:color w:val="365F91" w:themeColor="accent1" w:themeShade="BF"/>
                              </w:rPr>
                              <w:t>Sleeps and forgets everything so it can repeat the process.</w:t>
                            </w:r>
                          </w:p>
                          <w:p w14:paraId="0D9EFA7A" w14:textId="0D6970D4" w:rsidR="00584AC5" w:rsidRPr="00A36D6E" w:rsidRDefault="00584AC5">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584AC5" w:rsidRPr="00A36D6E" w:rsidRDefault="00584AC5">
                      <w:pPr>
                        <w:rPr>
                          <w:b/>
                          <w:color w:val="365F91" w:themeColor="accent1" w:themeShade="BF"/>
                        </w:rPr>
                      </w:pPr>
                      <w:r w:rsidRPr="00A36D6E">
                        <w:rPr>
                          <w:b/>
                          <w:color w:val="365F91" w:themeColor="accent1" w:themeShade="BF"/>
                        </w:rPr>
                        <w:t>Sleeps and forgets everything so it can repeat the process.</w:t>
                      </w:r>
                    </w:p>
                    <w:p w14:paraId="0D9EFA7A" w14:textId="0D6970D4" w:rsidR="00584AC5" w:rsidRPr="00A36D6E" w:rsidRDefault="00584AC5">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584AC5" w:rsidRPr="00A36D6E" w:rsidRDefault="00584AC5">
                            <w:pPr>
                              <w:rPr>
                                <w:b/>
                                <w:color w:val="365F91" w:themeColor="accent1" w:themeShade="BF"/>
                              </w:rPr>
                            </w:pPr>
                            <w:r w:rsidRPr="00A36D6E">
                              <w:rPr>
                                <w:b/>
                                <w:color w:val="365F91" w:themeColor="accent1" w:themeShade="BF"/>
                              </w:rPr>
                              <w:t>So, begins to send mail</w:t>
                            </w:r>
                          </w:p>
                          <w:p w14:paraId="57679D2B" w14:textId="1EF86125" w:rsidR="00584AC5" w:rsidRPr="00A36D6E" w:rsidRDefault="00584AC5">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584AC5" w:rsidRPr="00A36D6E" w:rsidRDefault="00584AC5">
                      <w:pPr>
                        <w:rPr>
                          <w:b/>
                          <w:color w:val="365F91" w:themeColor="accent1" w:themeShade="BF"/>
                        </w:rPr>
                      </w:pPr>
                      <w:r w:rsidRPr="00A36D6E">
                        <w:rPr>
                          <w:b/>
                          <w:color w:val="365F91" w:themeColor="accent1" w:themeShade="BF"/>
                        </w:rPr>
                        <w:t>So, begins to send mail</w:t>
                      </w:r>
                    </w:p>
                    <w:p w14:paraId="57679D2B" w14:textId="1EF86125" w:rsidR="00584AC5" w:rsidRPr="00A36D6E" w:rsidRDefault="00584AC5">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584AC5" w:rsidRPr="00A36D6E" w:rsidRDefault="00584AC5">
                            <w:pPr>
                              <w:rPr>
                                <w:b/>
                                <w:color w:val="365F91" w:themeColor="accent1" w:themeShade="BF"/>
                              </w:rPr>
                            </w:pPr>
                            <w:r w:rsidRPr="00A36D6E">
                              <w:rPr>
                                <w:b/>
                                <w:color w:val="365F91" w:themeColor="accent1" w:themeShade="BF"/>
                              </w:rPr>
                              <w:t xml:space="preserve">Chooses random destination: </w:t>
                            </w:r>
                          </w:p>
                          <w:p w14:paraId="62270990" w14:textId="48785168" w:rsidR="00584AC5" w:rsidRPr="00A36D6E" w:rsidRDefault="00584AC5">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584AC5" w:rsidRPr="00A36D6E" w:rsidRDefault="00584AC5">
                      <w:pPr>
                        <w:rPr>
                          <w:b/>
                          <w:color w:val="365F91" w:themeColor="accent1" w:themeShade="BF"/>
                        </w:rPr>
                      </w:pPr>
                      <w:r w:rsidRPr="00A36D6E">
                        <w:rPr>
                          <w:b/>
                          <w:color w:val="365F91" w:themeColor="accent1" w:themeShade="BF"/>
                        </w:rPr>
                        <w:t xml:space="preserve">Chooses random destination: </w:t>
                      </w:r>
                    </w:p>
                    <w:p w14:paraId="62270990" w14:textId="48785168" w:rsidR="00584AC5" w:rsidRPr="00A36D6E" w:rsidRDefault="00584AC5">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584AC5" w:rsidRPr="00A36D6E" w:rsidRDefault="00584AC5">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584AC5" w:rsidRPr="00A36D6E" w:rsidRDefault="00584AC5">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3"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062BBA16" w14:textId="605D8E8B" w:rsidR="00FC088B" w:rsidRDefault="008B2FBA" w:rsidP="00FC088B">
      <w:pPr>
        <w:pStyle w:val="Heading1"/>
      </w:pPr>
      <w:bookmarkStart w:id="4" w:name="_Toc328650872"/>
      <w:r>
        <w:t>3</w:t>
      </w:r>
      <w:r w:rsidR="00FC088B">
        <w:t xml:space="preserve">. The Rational Module and top-level agent behavior – </w:t>
      </w:r>
      <w:r w:rsidR="00FC088B" w:rsidRPr="000B25C7">
        <w:rPr>
          <w:i/>
        </w:rPr>
        <w:t>change?</w:t>
      </w:r>
    </w:p>
    <w:p w14:paraId="568EA194" w14:textId="77777777" w:rsidR="00FC088B" w:rsidRDefault="00FC088B" w:rsidP="00FC088B"/>
    <w:p w14:paraId="38D97E76" w14:textId="77777777" w:rsidR="00FC088B"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243ABFFE" w:rsidR="00FC088B" w:rsidRDefault="008B2FBA" w:rsidP="00FC088B">
      <w:pPr>
        <w:pStyle w:val="Heading1"/>
      </w:pPr>
      <w:r>
        <w:t>4</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5AFF6DA8" w:rsidR="00FC088B" w:rsidRDefault="008B2FBA" w:rsidP="00FC088B">
      <w:pPr>
        <w:pStyle w:val="Heading2"/>
      </w:pPr>
      <w:r>
        <w:t>4</w:t>
      </w:r>
      <w:r w:rsidR="00FC088B">
        <w:t xml:space="preserve">.1 Programming goal-driven agents – </w:t>
      </w:r>
      <w:r w:rsidR="00FC088B" w:rsidRPr="006F3F53">
        <w:rPr>
          <w:i/>
        </w:rPr>
        <w:t>update for straight python programming</w:t>
      </w:r>
      <w:r w:rsidR="00FC088B">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3B4BC28F" w14:textId="77777777" w:rsidR="00FC088B" w:rsidRDefault="00FC088B" w:rsidP="00FC088B">
      <w:r>
        <w:t xml:space="preserve">The goal, doWork,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11BFA708" w14:textId="77777777" w:rsidR="00FC088B" w:rsidRDefault="00FC088B" w:rsidP="00FC088B"/>
    <w:p w14:paraId="0077A82A" w14:textId="6B2C4257" w:rsidR="00FC088B" w:rsidRDefault="00FC088B" w:rsidP="00FC088B">
      <w:r>
        <w:t>Alternatively, goals can also be implemented by other goal requirements clauses, or, if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698E8AB7">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584AC5" w:rsidRPr="00F30A6F" w:rsidRDefault="00584AC5">
                            <w:pPr>
                              <w:rPr>
                                <w:b/>
                                <w:color w:val="1F497D" w:themeColor="text2"/>
                              </w:rPr>
                            </w:pPr>
                            <w:r w:rsidRPr="00F30A6F">
                              <w:rPr>
                                <w:b/>
                                <w:color w:val="1F497D" w:themeColor="text2"/>
                              </w:rPr>
                              <w:t>Here, no flights are available, so an empty list is returned</w:t>
                            </w:r>
                          </w:p>
                          <w:p w14:paraId="3DC77A4D" w14:textId="22E35591" w:rsidR="00584AC5" w:rsidRPr="00F30A6F" w:rsidRDefault="00584AC5">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584AC5" w:rsidRPr="00F30A6F" w:rsidRDefault="00584AC5">
                      <w:pPr>
                        <w:rPr>
                          <w:b/>
                          <w:color w:val="1F497D" w:themeColor="text2"/>
                        </w:rPr>
                      </w:pPr>
                      <w:r w:rsidRPr="00F30A6F">
                        <w:rPr>
                          <w:b/>
                          <w:color w:val="1F497D" w:themeColor="text2"/>
                        </w:rPr>
                        <w:t>Here, no flights are available, so an empty list is returned</w:t>
                      </w:r>
                    </w:p>
                    <w:p w14:paraId="3DC77A4D" w14:textId="22E35591" w:rsidR="00584AC5" w:rsidRPr="00F30A6F" w:rsidRDefault="00584AC5">
                      <w:pPr>
                        <w:rPr>
                          <w:b/>
                          <w:color w:val="1F497D" w:themeColor="text2"/>
                        </w:rPr>
                      </w:pPr>
                      <w:r w:rsidRPr="00F30A6F">
                        <w:rPr>
                          <w:b/>
                          <w:color w:val="1F497D" w:themeColor="text2"/>
                        </w:rPr>
                        <w:sym w:font="Wingdings" w:char="F0DF"/>
                      </w:r>
                    </w:p>
                  </w:txbxContent>
                </v:textbox>
                <w10:wrap type="square"/>
              </v:shape>
            </w:pict>
          </mc:Fallback>
        </mc:AlternateContent>
      </w:r>
      <w:r w:rsidR="00FC088B">
        <w:t>Here is an example</w:t>
      </w:r>
      <w:del w:id="5" w:author="Microsoft Office User" w:date="2016-06-30T14:37:00Z">
        <w:r w:rsidR="00FC088B" w:rsidDel="00CF1AEB">
          <w:delText xml:space="preserve"> ,</w:delText>
        </w:r>
      </w:del>
      <w:r w:rsidR="00FC088B">
        <w:t xml:space="preserve"> in which these primitive action methods need to return binding lists for the variables that show the way in which an action can succeed. Otherwise, it will return an empty list. </w:t>
      </w:r>
    </w:p>
    <w:p w14:paraId="03D6D4CE" w14:textId="1436D48F"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584AC5" w:rsidRPr="00F30A6F" w:rsidRDefault="00584AC5">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584AC5" w:rsidRPr="00F30A6F" w:rsidRDefault="00584AC5">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584AC5" w:rsidRPr="00F30A6F" w:rsidRDefault="00584AC5">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584AC5" w:rsidRPr="00F30A6F" w:rsidRDefault="00584AC5">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6EAB40B" w:rsidR="00FC088B" w:rsidRDefault="008B2FBA" w:rsidP="00FC088B">
      <w:pPr>
        <w:pStyle w:val="Heading1"/>
      </w:pPr>
      <w:r>
        <w:t>5</w:t>
      </w:r>
      <w:r w:rsidR="00FC088B">
        <w:t>. Inter-Agent Communication</w:t>
      </w:r>
    </w:p>
    <w:p w14:paraId="507C90B7" w14:textId="77777777" w:rsidR="00FC088B" w:rsidRDefault="00FC088B" w:rsidP="00FC088B"/>
    <w:p w14:paraId="55C8A3E1" w14:textId="1C1A4015" w:rsidR="00FC088B" w:rsidRDefault="00FC088B" w:rsidP="00FC088B">
      <w:r>
        <w:t xml:space="preserve">The </w:t>
      </w:r>
      <w:r w:rsidRPr="00007373">
        <w:rPr>
          <w:i/>
          <w:rPrChange w:id="6" w:author="Microsoft Office User" w:date="2016-06-30T14:40:00Z">
            <w:rPr/>
          </w:rPrChange>
        </w:rPr>
        <w:t>mailReader</w:t>
      </w:r>
      <w:r>
        <w:t xml:space="preserve"> agent</w:t>
      </w:r>
      <w:ins w:id="7" w:author="Microsoft Office User" w:date="2016-06-30T14:39:00Z">
        <w:r w:rsidR="00CF1AEB">
          <w:t xml:space="preserve"> in the examples above</w:t>
        </w:r>
      </w:ins>
      <w:r>
        <w:t>, that responds to email</w:t>
      </w:r>
      <w:ins w:id="8" w:author="Microsoft Office User" w:date="2016-06-30T14:39:00Z">
        <w:r w:rsidR="00CF1AEB">
          <w:t xml:space="preserve">ed requests </w:t>
        </w:r>
      </w:ins>
      <w:del w:id="9" w:author="Microsoft Office User" w:date="2016-06-30T14:39:00Z">
        <w:r w:rsidDel="00CF1AEB">
          <w:delText xml:space="preserve"> messages and wishes </w:delText>
        </w:r>
      </w:del>
      <w:r>
        <w:t xml:space="preserve">to buy flight tickets, </w:t>
      </w:r>
      <w:del w:id="10" w:author="Microsoft Office User" w:date="2016-06-30T14:39:00Z">
        <w:r w:rsidDel="00CF1AEB">
          <w:delText xml:space="preserve">in the examples above, </w:delText>
        </w:r>
      </w:del>
      <w:r>
        <w:t xml:space="preserve">is designed to respond to email messages sent to it by the corresponding </w:t>
      </w:r>
      <w:r w:rsidRPr="00007373">
        <w:rPr>
          <w:i/>
          <w:rPrChange w:id="11" w:author="Microsoft Office User" w:date="2016-06-30T14:40:00Z">
            <w:rPr/>
          </w:rPrChange>
        </w:rPr>
        <w:t>mailSender</w:t>
      </w:r>
      <w:r>
        <w:t xml:space="preserve">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w:t>
      </w:r>
      <w:del w:id="12" w:author="Microsoft Office User" w:date="2016-06-30T17:11:00Z">
        <w:r w:rsidDel="005E629E">
          <w:delText xml:space="preserve">briefly </w:delText>
        </w:r>
      </w:del>
      <w:r>
        <w:t>describes the process and API for agent communication and shared state</w:t>
      </w:r>
      <w:ins w:id="13" w:author="Microsoft Office User" w:date="2016-06-30T14:43:00Z">
        <w:r w:rsidR="00A46ADC">
          <w:t xml:space="preserve">, using the </w:t>
        </w:r>
        <w:r w:rsidR="00A46ADC" w:rsidRPr="00A46ADC">
          <w:rPr>
            <w:i/>
            <w:rPrChange w:id="14" w:author="Microsoft Office User" w:date="2016-06-30T14:43:00Z">
              <w:rPr/>
            </w:rPrChange>
          </w:rPr>
          <w:t>mailReader</w:t>
        </w:r>
        <w:r w:rsidR="00A46ADC">
          <w:t xml:space="preserve"> and </w:t>
        </w:r>
        <w:r w:rsidR="00A46ADC" w:rsidRPr="00A46ADC">
          <w:rPr>
            <w:i/>
            <w:rPrChange w:id="15" w:author="Microsoft Office User" w:date="2016-06-30T14:43:00Z">
              <w:rPr/>
            </w:rPrChange>
          </w:rPr>
          <w:t>mailSender</w:t>
        </w:r>
        <w:r w:rsidR="00A46ADC">
          <w:t xml:space="preserve"> agents as an example.</w:t>
        </w:r>
      </w:ins>
      <w:del w:id="16" w:author="Microsoft Office User" w:date="2016-06-30T14:43:00Z">
        <w:r w:rsidDel="00A46ADC">
          <w:delText>.</w:delText>
        </w:r>
      </w:del>
    </w:p>
    <w:p w14:paraId="0D43E20E" w14:textId="77777777" w:rsidR="00FC088B" w:rsidRDefault="00FC088B" w:rsidP="00FC088B"/>
    <w:p w14:paraId="0043FB79" w14:textId="7D4938FA" w:rsidR="00FC088B" w:rsidDel="004A6CD0" w:rsidRDefault="00FC088B" w:rsidP="0055508E">
      <w:pPr>
        <w:rPr>
          <w:del w:id="17" w:author="Microsoft Office User" w:date="2016-06-30T15:00:00Z"/>
        </w:rPr>
        <w:pPrChange w:id="18" w:author="Microsoft Office User" w:date="2016-06-30T17:11:00Z">
          <w:pPr/>
        </w:pPrChange>
      </w:pPr>
      <w:r>
        <w:t xml:space="preserve">In order for agents to communicate, </w:t>
      </w:r>
      <w:ins w:id="19" w:author="Microsoft Office User" w:date="2016-06-30T17:11:00Z">
        <w:r w:rsidR="0055508E">
          <w:t>an instance of the</w:t>
        </w:r>
      </w:ins>
    </w:p>
    <w:p w14:paraId="4B12EFE7" w14:textId="4F6CFA9A" w:rsidR="00FC088B" w:rsidRDefault="00FC088B" w:rsidP="0055508E">
      <w:pPr>
        <w:rPr>
          <w:ins w:id="20" w:author="Microsoft Office User" w:date="2016-06-30T17:12:00Z"/>
        </w:rPr>
        <w:pPrChange w:id="21" w:author="Microsoft Office User" w:date="2016-06-30T17:11:00Z">
          <w:pPr>
            <w:pStyle w:val="ListParagraph"/>
            <w:numPr>
              <w:numId w:val="12"/>
            </w:numPr>
            <w:ind w:hanging="360"/>
          </w:pPr>
        </w:pPrChange>
      </w:pPr>
      <w:del w:id="22" w:author="Microsoft Office User" w:date="2016-06-30T15:00:00Z">
        <w:r w:rsidRPr="00BA4146" w:rsidDel="004A6CD0">
          <w:delText>T</w:delText>
        </w:r>
      </w:del>
      <w:del w:id="23" w:author="Microsoft Office User" w:date="2016-06-30T17:11:00Z">
        <w:r w:rsidRPr="00BA4146" w:rsidDel="0055508E">
          <w:delText>he</w:delText>
        </w:r>
      </w:del>
      <w:r w:rsidRPr="00BA4146">
        <w:t xml:space="preserve"> hub program must be started before the agent programs. </w:t>
      </w:r>
      <w:ins w:id="24" w:author="Microsoft Office User" w:date="2016-06-30T17:12:00Z">
        <w:r w:rsidR="0055508E">
          <w:t>In our example, t</w:t>
        </w:r>
      </w:ins>
      <w:del w:id="25" w:author="Microsoft Office User" w:date="2016-06-30T17:12:00Z">
        <w:r w:rsidRPr="00BA4146" w:rsidDel="0055508E">
          <w:delText>T</w:delText>
        </w:r>
      </w:del>
      <w:r w:rsidRPr="00BA4146">
        <w:t xml:space="preserve">his is </w:t>
      </w:r>
      <w:ins w:id="26" w:author="Microsoft Office User" w:date="2016-06-30T15:00:00Z">
        <w:r w:rsidR="004A6CD0">
          <w:t xml:space="preserve">done </w:t>
        </w:r>
      </w:ins>
      <w:r w:rsidRPr="00BA4146">
        <w:t xml:space="preserve">by </w:t>
      </w:r>
      <w:del w:id="27" w:author="Microsoft Office User" w:date="2016-06-30T14:43:00Z">
        <w:r w:rsidRPr="00BA4146" w:rsidDel="006C04D9">
          <w:delText>opening</w:delText>
        </w:r>
        <w:r w:rsidDel="006C04D9">
          <w:delText xml:space="preserve"> up</w:delText>
        </w:r>
      </w:del>
      <w:ins w:id="28" w:author="Microsoft Office User" w:date="2016-06-30T14:43:00Z">
        <w:r w:rsidR="006C04D9">
          <w:t>starting</w:t>
        </w:r>
      </w:ins>
      <w:r>
        <w:t xml:space="preserve"> the </w:t>
      </w:r>
      <w:del w:id="29" w:author="Microsoft Office User" w:date="2016-06-30T14:43:00Z">
        <w:r w:rsidDel="006C04D9">
          <w:delText>world</w:delText>
        </w:r>
      </w:del>
      <w:ins w:id="30" w:author="Microsoft Office User" w:date="2016-06-30T14:43:00Z">
        <w:r w:rsidR="006C04D9">
          <w:t>mail</w:t>
        </w:r>
      </w:ins>
      <w:r>
        <w:t xml:space="preserve">_hub.py </w:t>
      </w:r>
      <w:del w:id="31" w:author="Microsoft Office User" w:date="2016-06-30T14:43:00Z">
        <w:r w:rsidDel="006C04D9">
          <w:delText xml:space="preserve">code </w:delText>
        </w:r>
      </w:del>
      <w:ins w:id="32" w:author="Microsoft Office User" w:date="2016-06-30T14:43:00Z">
        <w:r w:rsidR="006C04D9">
          <w:t>program</w:t>
        </w:r>
        <w:r w:rsidR="006C04D9">
          <w:t xml:space="preserve"> </w:t>
        </w:r>
      </w:ins>
      <w:r>
        <w:t xml:space="preserve">from </w:t>
      </w:r>
      <w:del w:id="33" w:author="Microsoft Office User" w:date="2016-06-30T14:43:00Z">
        <w:r w:rsidDel="006C04D9">
          <w:delText>GitH</w:delText>
        </w:r>
        <w:r w:rsidRPr="00BA4146" w:rsidDel="006C04D9">
          <w:delText xml:space="preserve">ub </w:delText>
        </w:r>
      </w:del>
      <w:ins w:id="34" w:author="Microsoft Office User" w:date="2016-06-30T14:43:00Z">
        <w:r w:rsidR="006C04D9">
          <w:t>the Tutorial directory in the repository</w:t>
        </w:r>
        <w:r w:rsidR="006C04D9" w:rsidRPr="00BA4146">
          <w:t xml:space="preserve"> </w:t>
        </w:r>
      </w:ins>
      <w:del w:id="35" w:author="Microsoft Office User" w:date="2016-06-30T14:44:00Z">
        <w:r w:rsidRPr="00BA4146" w:rsidDel="006C04D9">
          <w:delText>and running it</w:delText>
        </w:r>
      </w:del>
      <w:ins w:id="36" w:author="Microsoft Office User" w:date="2016-06-30T14:44:00Z">
        <w:r w:rsidR="006C04D9">
          <w:t>before</w:t>
        </w:r>
      </w:ins>
      <w:r w:rsidRPr="00BA4146">
        <w:t xml:space="preserve"> </w:t>
      </w:r>
      <w:del w:id="37" w:author="Microsoft Office User" w:date="2016-06-30T17:12:00Z">
        <w:r w:rsidRPr="00BA4146" w:rsidDel="005D3CC7">
          <w:delText xml:space="preserve">while </w:delText>
        </w:r>
      </w:del>
      <w:r w:rsidRPr="00BA4146">
        <w:t xml:space="preserve">running both </w:t>
      </w:r>
      <w:r w:rsidRPr="004A6CD0">
        <w:rPr>
          <w:i/>
          <w:rPrChange w:id="38" w:author="Microsoft Office User" w:date="2016-06-30T15:00:00Z">
            <w:rPr/>
          </w:rPrChange>
        </w:rPr>
        <w:t>mailReader</w:t>
      </w:r>
      <w:r w:rsidRPr="00BA4146">
        <w:t xml:space="preserve"> and </w:t>
      </w:r>
      <w:r w:rsidRPr="004A6CD0">
        <w:rPr>
          <w:i/>
          <w:rPrChange w:id="39" w:author="Microsoft Office User" w:date="2016-06-30T15:00:00Z">
            <w:rPr/>
          </w:rPrChange>
        </w:rPr>
        <w:t>mailSender</w:t>
      </w:r>
      <w:r w:rsidRPr="00BA4146">
        <w:t>.</w:t>
      </w:r>
    </w:p>
    <w:p w14:paraId="22D6B90B" w14:textId="77777777" w:rsidR="005D3CC7" w:rsidRPr="00BA4146" w:rsidRDefault="005D3CC7" w:rsidP="0055508E">
      <w:pPr>
        <w:pPrChange w:id="40" w:author="Microsoft Office User" w:date="2016-06-30T17:11:00Z">
          <w:pPr>
            <w:pStyle w:val="ListParagraph"/>
            <w:numPr>
              <w:numId w:val="12"/>
            </w:numPr>
            <w:ind w:hanging="360"/>
          </w:pPr>
        </w:pPrChange>
      </w:pPr>
    </w:p>
    <w:p w14:paraId="1A250DF3" w14:textId="77777777" w:rsidR="005D3CC7" w:rsidRDefault="005D3CC7" w:rsidP="004A6CD0">
      <w:pPr>
        <w:rPr>
          <w:ins w:id="41" w:author="Microsoft Office User" w:date="2016-06-30T17:16:00Z"/>
        </w:rPr>
        <w:pPrChange w:id="42" w:author="Microsoft Office User" w:date="2016-06-30T15:00:00Z">
          <w:pPr>
            <w:pStyle w:val="ListParagraph"/>
            <w:numPr>
              <w:numId w:val="12"/>
            </w:numPr>
            <w:ind w:hanging="360"/>
          </w:pPr>
        </w:pPrChange>
      </w:pPr>
      <w:ins w:id="43" w:author="Microsoft Office User" w:date="2016-06-30T17:15:00Z">
        <w:r>
          <w:t>Each agent contains an instruction to register with the hub as part of its initialization routine. For example, mailReader03.py contains the line:</w:t>
        </w:r>
      </w:ins>
    </w:p>
    <w:p w14:paraId="3178B1D7" w14:textId="77777777" w:rsidR="005D3CC7" w:rsidRDefault="005D3CC7" w:rsidP="004A6CD0">
      <w:pPr>
        <w:rPr>
          <w:ins w:id="44" w:author="Microsoft Office User" w:date="2016-06-30T17:16:00Z"/>
        </w:rPr>
        <w:pPrChange w:id="45" w:author="Microsoft Office User" w:date="2016-06-30T15:00:00Z">
          <w:pPr>
            <w:pStyle w:val="ListParagraph"/>
            <w:numPr>
              <w:numId w:val="12"/>
            </w:numPr>
            <w:ind w:hanging="360"/>
          </w:pPr>
        </w:pPrChange>
      </w:pPr>
    </w:p>
    <w:p w14:paraId="1029B3BB" w14:textId="2AE0C43B" w:rsidR="005D3CC7" w:rsidRDefault="005D3CC7" w:rsidP="004A6CD0">
      <w:pPr>
        <w:rPr>
          <w:ins w:id="46" w:author="Microsoft Office User" w:date="2016-06-30T17:17:00Z"/>
          <w:rFonts w:ascii="Courier" w:hAnsi="Courier"/>
        </w:rPr>
        <w:pPrChange w:id="47" w:author="Microsoft Office User" w:date="2016-06-30T15:00:00Z">
          <w:pPr>
            <w:pStyle w:val="ListParagraph"/>
            <w:numPr>
              <w:numId w:val="12"/>
            </w:numPr>
            <w:ind w:hanging="360"/>
          </w:pPr>
        </w:pPrChange>
      </w:pPr>
      <w:ins w:id="48" w:author="Microsoft Office User" w:date="2016-06-30T17:16:00Z">
        <w:r w:rsidRPr="005D3CC7">
          <w:rPr>
            <w:rFonts w:ascii="Courier" w:hAnsi="Courier"/>
            <w:rPrChange w:id="49" w:author="Microsoft Office User" w:date="2016-06-30T17:16:00Z">
              <w:rPr/>
            </w:rPrChange>
          </w:rPr>
          <w:t>self.register([‘mailagent@amail.com’])</w:t>
        </w:r>
      </w:ins>
    </w:p>
    <w:p w14:paraId="0BD4E739" w14:textId="77777777" w:rsidR="005D3CC7" w:rsidRDefault="005D3CC7" w:rsidP="004A6CD0">
      <w:pPr>
        <w:rPr>
          <w:ins w:id="50" w:author="Microsoft Office User" w:date="2016-06-30T17:17:00Z"/>
        </w:rPr>
        <w:pPrChange w:id="51" w:author="Microsoft Office User" w:date="2016-06-30T15:00:00Z">
          <w:pPr>
            <w:pStyle w:val="ListParagraph"/>
            <w:numPr>
              <w:numId w:val="12"/>
            </w:numPr>
            <w:ind w:hanging="360"/>
          </w:pPr>
        </w:pPrChange>
      </w:pPr>
    </w:p>
    <w:p w14:paraId="3B37F509" w14:textId="0A3A12F5" w:rsidR="005D3CC7" w:rsidRDefault="00557D7A" w:rsidP="004A6CD0">
      <w:pPr>
        <w:rPr>
          <w:ins w:id="52" w:author="Microsoft Office User" w:date="2016-06-30T17:12:00Z"/>
        </w:rPr>
        <w:pPrChange w:id="53" w:author="Microsoft Office User" w:date="2016-06-30T15:00:00Z">
          <w:pPr>
            <w:pStyle w:val="ListParagraph"/>
            <w:numPr>
              <w:numId w:val="12"/>
            </w:numPr>
            <w:ind w:hanging="360"/>
          </w:pPr>
        </w:pPrChange>
      </w:pPr>
      <w:ins w:id="54" w:author="Microsoft Office User" w:date="2016-06-30T17:37:00Z">
        <w:r>
          <w:t xml:space="preserve">This causes the agent to look for the communications hub when it starts up, on the default port and host (localhost). </w:t>
        </w:r>
      </w:ins>
      <w:ins w:id="55" w:author="Microsoft Office User" w:date="2016-06-30T17:39:00Z">
        <w:r w:rsidR="00AA6D8B">
          <w:t xml:space="preserve">A hub can easily be started by running the </w:t>
        </w:r>
      </w:ins>
      <w:ins w:id="56" w:author="Microsoft Office User" w:date="2016-06-30T17:40:00Z">
        <w:r w:rsidR="00AA6D8B">
          <w:t>world</w:t>
        </w:r>
      </w:ins>
      <w:ins w:id="57" w:author="Microsoft Office User" w:date="2016-06-30T17:39:00Z">
        <w:r w:rsidR="00AA6D8B">
          <w:t>_hub</w:t>
        </w:r>
      </w:ins>
      <w:ins w:id="58" w:author="Microsoft Office User" w:date="2016-06-30T17:52:00Z">
        <w:r w:rsidR="000178FB">
          <w:t>.py</w:t>
        </w:r>
      </w:ins>
      <w:ins w:id="59" w:author="Microsoft Office User" w:date="2016-06-30T17:39:00Z">
        <w:r w:rsidR="00AA6D8B">
          <w:t xml:space="preserve"> python program from the DASH repository, but in this case the </w:t>
        </w:r>
      </w:ins>
      <w:ins w:id="60" w:author="Microsoft Office User" w:date="2016-06-30T17:40:00Z">
        <w:r w:rsidR="00AA6D8B">
          <w:t xml:space="preserve">generic hub has been specialized to provide a mail service, which is why the </w:t>
        </w:r>
      </w:ins>
      <w:ins w:id="61" w:author="Microsoft Office User" w:date="2016-06-30T17:41:00Z">
        <w:r w:rsidR="00AA6D8B">
          <w:t xml:space="preserve">‘register’ command accepts an email address. </w:t>
        </w:r>
      </w:ins>
      <w:ins w:id="62" w:author="Microsoft Office User" w:date="2016-06-30T17:42:00Z">
        <w:r w:rsidR="00AA6D8B">
          <w:t xml:space="preserve">This is done by overriding the method </w:t>
        </w:r>
      </w:ins>
      <w:ins w:id="63" w:author="Microsoft Office User" w:date="2016-06-30T17:43:00Z">
        <w:r w:rsidR="00AA6D8B">
          <w:t>‘processRegisterRequest’ on the hub subclass – for details see mail_hub.py.</w:t>
        </w:r>
      </w:ins>
      <w:del w:id="64" w:author="Microsoft Office User" w:date="2016-06-30T17:37:00Z">
        <w:r w:rsidR="00FC088B" w:rsidRPr="00BA4146" w:rsidDel="00557D7A">
          <w:delText xml:space="preserve">When </w:delText>
        </w:r>
      </w:del>
      <w:del w:id="65" w:author="Microsoft Office User" w:date="2016-06-30T17:12:00Z">
        <w:r w:rsidR="00FC088B" w:rsidRPr="00BA4146" w:rsidDel="005D3CC7">
          <w:delText xml:space="preserve">the </w:delText>
        </w:r>
      </w:del>
      <w:del w:id="66" w:author="Microsoft Office User" w:date="2016-06-30T17:37:00Z">
        <w:r w:rsidR="00FC088B" w:rsidRPr="00BA4146" w:rsidDel="00557D7A">
          <w:delText>agent starts, it will look for the communications hub on a fixed port,</w:delText>
        </w:r>
      </w:del>
      <w:del w:id="67" w:author="Microsoft Office User" w:date="2016-06-30T17:40:00Z">
        <w:r w:rsidR="00FC088B" w:rsidRPr="00BA4146" w:rsidDel="00AA6D8B">
          <w:delText xml:space="preserve"> </w:delText>
        </w:r>
      </w:del>
    </w:p>
    <w:p w14:paraId="230F39B1" w14:textId="77777777" w:rsidR="005D3CC7" w:rsidRDefault="005D3CC7" w:rsidP="004A6CD0">
      <w:pPr>
        <w:rPr>
          <w:ins w:id="68" w:author="Microsoft Office User" w:date="2016-06-30T17:12:00Z"/>
        </w:rPr>
        <w:pPrChange w:id="69" w:author="Microsoft Office User" w:date="2016-06-30T15:00:00Z">
          <w:pPr>
            <w:pStyle w:val="ListParagraph"/>
            <w:numPr>
              <w:numId w:val="12"/>
            </w:numPr>
            <w:ind w:hanging="360"/>
          </w:pPr>
        </w:pPrChange>
      </w:pPr>
    </w:p>
    <w:p w14:paraId="308A4B6F" w14:textId="17BC6C0B" w:rsidR="00FC088B" w:rsidRPr="00BA4146" w:rsidRDefault="00AA6D8B" w:rsidP="004A6CD0">
      <w:pPr>
        <w:pPrChange w:id="70" w:author="Microsoft Office User" w:date="2016-06-30T15:00:00Z">
          <w:pPr>
            <w:pStyle w:val="ListParagraph"/>
            <w:numPr>
              <w:numId w:val="12"/>
            </w:numPr>
            <w:ind w:hanging="360"/>
          </w:pPr>
        </w:pPrChange>
      </w:pPr>
      <w:ins w:id="71" w:author="Microsoft Office User" w:date="2016-06-30T17:43:00Z">
        <w:r>
          <w:t xml:space="preserve">On success, the </w:t>
        </w:r>
      </w:ins>
      <w:ins w:id="72" w:author="Microsoft Office User" w:date="2016-06-30T17:44:00Z">
        <w:r>
          <w:t xml:space="preserve">‘register’ method binds </w:t>
        </w:r>
      </w:ins>
      <w:del w:id="73" w:author="Microsoft Office User" w:date="2016-06-30T17:43:00Z">
        <w:r w:rsidR="00FC088B" w:rsidRPr="00BA4146" w:rsidDel="00AA6D8B">
          <w:delText xml:space="preserve">and register with it using a unique id number. </w:delText>
        </w:r>
      </w:del>
      <w:del w:id="74" w:author="Microsoft Office User" w:date="2016-06-30T14:59:00Z">
        <w:r w:rsidR="00FC088B" w:rsidRPr="00BA4146" w:rsidDel="000239F3">
          <w:delText>This number is the value of t</w:delText>
        </w:r>
      </w:del>
      <w:ins w:id="75" w:author="Microsoft Office User" w:date="2016-06-30T14:59:00Z">
        <w:r>
          <w:t>t</w:t>
        </w:r>
      </w:ins>
      <w:r w:rsidR="00FC088B" w:rsidRPr="00BA4146">
        <w:t xml:space="preserve">he </w:t>
      </w:r>
      <w:r w:rsidR="00FC088B">
        <w:t xml:space="preserve">‘id’ instance variable </w:t>
      </w:r>
      <w:del w:id="76" w:author="Microsoft Office User" w:date="2016-06-30T17:44:00Z">
        <w:r w:rsidR="00FC088B" w:rsidDel="00AA6D8B">
          <w:delText>inherited from the ‘DASHAgent’ class</w:delText>
        </w:r>
      </w:del>
      <w:ins w:id="77" w:author="Microsoft Office User" w:date="2016-06-30T17:44:00Z">
        <w:r>
          <w:t>in the agent to a value that is unique for the running instance of the hub</w:t>
        </w:r>
      </w:ins>
      <w:r w:rsidR="00FC088B">
        <w:t>.</w:t>
      </w:r>
      <w:del w:id="78" w:author="Microsoft Office User" w:date="2016-06-30T14:59:00Z">
        <w:r w:rsidR="00FC088B" w:rsidDel="00EE2CE7">
          <w:delText xml:space="preserve"> In both mailReader.py and mailSender.py</w:delText>
        </w:r>
        <w:r w:rsidR="00FC088B" w:rsidRPr="00BA4146" w:rsidDel="00EE2CE7">
          <w:delText>, the id number is set to be a constant.</w:delText>
        </w:r>
      </w:del>
    </w:p>
    <w:p w14:paraId="56110544" w14:textId="77777777" w:rsidR="004A6CD0" w:rsidRDefault="004A6CD0" w:rsidP="004A6CD0">
      <w:pPr>
        <w:rPr>
          <w:ins w:id="79" w:author="Microsoft Office User" w:date="2016-06-30T15:00:00Z"/>
        </w:rPr>
        <w:pPrChange w:id="80" w:author="Microsoft Office User" w:date="2016-06-30T15:00:00Z">
          <w:pPr>
            <w:pStyle w:val="ListParagraph"/>
            <w:numPr>
              <w:numId w:val="12"/>
            </w:numPr>
            <w:ind w:hanging="360"/>
          </w:pPr>
        </w:pPrChange>
      </w:pPr>
    </w:p>
    <w:p w14:paraId="3514DFA6" w14:textId="582FE618" w:rsidR="00C27925" w:rsidRDefault="00FC088B" w:rsidP="004A6CD0">
      <w:pPr>
        <w:rPr>
          <w:ins w:id="81" w:author="Microsoft Office User" w:date="2016-06-30T18:10:00Z"/>
        </w:rPr>
        <w:pPrChange w:id="82" w:author="Microsoft Office User" w:date="2016-06-30T15:00:00Z">
          <w:pPr>
            <w:pStyle w:val="ListParagraph"/>
            <w:numPr>
              <w:numId w:val="12"/>
            </w:numPr>
            <w:ind w:hanging="360"/>
          </w:pPr>
        </w:pPrChange>
      </w:pPr>
      <w:r>
        <w:t>Once registered with the hub</w:t>
      </w:r>
      <w:ins w:id="83" w:author="Microsoft Office User" w:date="2016-06-30T15:00:00Z">
        <w:r w:rsidR="004A6CD0">
          <w:t xml:space="preserve">, </w:t>
        </w:r>
      </w:ins>
      <w:del w:id="84" w:author="Microsoft Office User" w:date="2016-06-30T15:00:00Z">
        <w:r w:rsidDel="004A6CD0">
          <w:delText>, three primitive actions can be used by the agents to communicate and to query and set shared variables</w:delText>
        </w:r>
      </w:del>
      <w:ins w:id="85" w:author="Microsoft Office User" w:date="2016-06-30T15:00:00Z">
        <w:r w:rsidR="004A6CD0">
          <w:t xml:space="preserve">primitive actions </w:t>
        </w:r>
      </w:ins>
      <w:ins w:id="86" w:author="Microsoft Office User" w:date="2016-06-30T17:48:00Z">
        <w:r w:rsidR="00C27925">
          <w:t xml:space="preserve">may use the agent method ‘send_action’ to inform the hub of an action being taken in the world and get the result. The default </w:t>
        </w:r>
      </w:ins>
      <w:ins w:id="87" w:author="Microsoft Office User" w:date="2016-06-30T17:50:00Z">
        <w:r w:rsidR="00C27925">
          <w:t xml:space="preserve">world hub does not define any actions, but the mail hub subclass responds to the ‘getMail’ and ‘sendMail’ actions. ‘getMail’ takes no arguments and returns a list of mail that has been sent to the agent, while </w:t>
        </w:r>
      </w:ins>
      <w:ins w:id="88" w:author="Microsoft Office User" w:date="2016-06-30T17:51:00Z">
        <w:r w:rsidR="00C27925">
          <w:t xml:space="preserve">‘sendMail’ takes a list of mail messages as its argument and returns success or failure with no other information. These are implemented by overriding the </w:t>
        </w:r>
      </w:ins>
      <w:ins w:id="89" w:author="Microsoft Office User" w:date="2016-06-30T17:52:00Z">
        <w:r w:rsidR="00C27925">
          <w:t>‘processSendActionRequest’ method as can be seen in mail_hub.py.</w:t>
        </w:r>
      </w:ins>
      <w:ins w:id="90" w:author="Microsoft Office User" w:date="2016-06-30T18:07:00Z">
        <w:r w:rsidR="0037716E">
          <w:t xml:space="preserve"> The first argument to ‘sendAction’ is the name of the action as a string </w:t>
        </w:r>
      </w:ins>
      <w:ins w:id="91" w:author="Microsoft Office User" w:date="2016-06-30T18:08:00Z">
        <w:r w:rsidR="00214CF2">
          <w:t>and the second is any auxiliary data that will be processed with the action. For example, the primitive action that implements ‘readMail</w:t>
        </w:r>
      </w:ins>
      <w:ins w:id="92" w:author="Microsoft Office User" w:date="2016-06-30T18:10:00Z">
        <w:r w:rsidR="00214CF2">
          <w:t>’ in the mailReader03 is shown below: it simply calls sendAction(‘getMail’) and binds a goal variable to the results:</w:t>
        </w:r>
      </w:ins>
    </w:p>
    <w:p w14:paraId="475D0FB1" w14:textId="1E0F97BC" w:rsidR="00214CF2" w:rsidRDefault="00214CF2" w:rsidP="004A6CD0">
      <w:pPr>
        <w:rPr>
          <w:ins w:id="93" w:author="Microsoft Office User" w:date="2016-06-30T17:52:00Z"/>
        </w:rPr>
        <w:pPrChange w:id="94" w:author="Microsoft Office User" w:date="2016-06-30T15:00:00Z">
          <w:pPr>
            <w:pStyle w:val="ListParagraph"/>
            <w:numPr>
              <w:numId w:val="12"/>
            </w:numPr>
            <w:ind w:hanging="360"/>
          </w:pPr>
        </w:pPrChange>
      </w:pPr>
      <w:ins w:id="95" w:author="Microsoft Office User" w:date="2016-06-30T18:14:00Z">
        <w:r>
          <w:rPr>
            <w:noProof/>
          </w:rPr>
          <w:drawing>
            <wp:anchor distT="0" distB="0" distL="114300" distR="114300" simplePos="0" relativeHeight="251668480" behindDoc="1" locked="0" layoutInCell="1" allowOverlap="1" wp14:anchorId="7D293DE5" wp14:editId="4E59BE06">
              <wp:simplePos x="0" y="0"/>
              <wp:positionH relativeFrom="column">
                <wp:posOffset>2908663</wp:posOffset>
              </wp:positionH>
              <wp:positionV relativeFrom="paragraph">
                <wp:posOffset>27361</wp:posOffset>
              </wp:positionV>
              <wp:extent cx="3346704" cy="1124712"/>
              <wp:effectExtent l="25400" t="25400" r="31750" b="18415"/>
              <wp:wrapNone/>
              <wp:docPr id="6" name="Picture 6" descr="../../../../Desktop/Screen%20Shot%202016-06-30%20at%2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30%20at%206.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6704" cy="1124712"/>
                      </a:xfrm>
                      <a:prstGeom prst="rect">
                        <a:avLst/>
                      </a:prstGeom>
                      <a:noFill/>
                      <a:ln w="25400">
                        <a:solidFill>
                          <a:schemeClr val="tx1"/>
                        </a:solidFill>
                      </a:ln>
                    </pic:spPr>
                  </pic:pic>
                </a:graphicData>
              </a:graphic>
              <wp14:sizeRelH relativeFrom="page">
                <wp14:pctWidth>0</wp14:pctWidth>
              </wp14:sizeRelH>
              <wp14:sizeRelV relativeFrom="page">
                <wp14:pctHeight>0</wp14:pctHeight>
              </wp14:sizeRelV>
            </wp:anchor>
          </w:drawing>
        </w:r>
      </w:ins>
    </w:p>
    <w:p w14:paraId="447CB35F" w14:textId="2AC36ECA" w:rsidR="00FC088B" w:rsidDel="004A6CD0" w:rsidRDefault="00FC088B" w:rsidP="004A6CD0">
      <w:pPr>
        <w:rPr>
          <w:del w:id="96" w:author="Microsoft Office User" w:date="2016-06-30T15:00:00Z"/>
        </w:rPr>
        <w:pPrChange w:id="97" w:author="Microsoft Office User" w:date="2016-06-30T15:00:00Z">
          <w:pPr>
            <w:pStyle w:val="ListParagraph"/>
            <w:numPr>
              <w:numId w:val="12"/>
            </w:numPr>
            <w:ind w:hanging="360"/>
          </w:pPr>
        </w:pPrChange>
      </w:pPr>
      <w:del w:id="98" w:author="Microsoft Office User" w:date="2016-06-30T15:00:00Z">
        <w:r w:rsidDel="004A6CD0">
          <w:delText xml:space="preserve">. </w:delText>
        </w:r>
      </w:del>
    </w:p>
    <w:p w14:paraId="7EFA1960" w14:textId="332EA8DD" w:rsidR="00FC088B" w:rsidRPr="004A6468" w:rsidRDefault="00FC088B" w:rsidP="004A6CD0">
      <w:pPr>
        <w:rPr>
          <w:i/>
          <w:color w:val="4F81BD" w:themeColor="accent1"/>
        </w:rPr>
        <w:pPrChange w:id="99" w:author="Microsoft Office User" w:date="2016-06-30T15:00:00Z">
          <w:pPr>
            <w:pStyle w:val="ListParagraph"/>
            <w:numPr>
              <w:numId w:val="12"/>
            </w:numPr>
            <w:ind w:hanging="360"/>
          </w:pPr>
        </w:pPrChange>
      </w:pPr>
      <w:del w:id="100" w:author="Microsoft Office User" w:date="2016-06-30T15:00:00Z">
        <w:r w:rsidRPr="004A6468" w:rsidDel="004A6CD0">
          <w:rPr>
            <w:i/>
            <w:color w:val="4F81BD" w:themeColor="accent1"/>
          </w:rPr>
          <w:delText>This needs to be updated</w:delText>
        </w:r>
      </w:del>
    </w:p>
    <w:p w14:paraId="5BAC7E38" w14:textId="77777777" w:rsidR="00FC088B" w:rsidRDefault="00FC088B" w:rsidP="00FC088B">
      <w:bookmarkStart w:id="101" w:name="_GoBack"/>
      <w:bookmarkEnd w:id="101"/>
    </w:p>
    <w:p w14:paraId="65DC2F3A" w14:textId="094DC548" w:rsidR="004E2986" w:rsidRDefault="008B2FBA" w:rsidP="004E2986">
      <w:pPr>
        <w:pStyle w:val="Heading1"/>
      </w:pPr>
      <w:r>
        <w:t>6</w:t>
      </w:r>
      <w:r w:rsidR="004E2986">
        <w:t>. The Instinctive Module</w:t>
      </w:r>
      <w:r w:rsidR="00B45C90">
        <w:t xml:space="preserve"> - </w:t>
      </w:r>
      <w:r w:rsidR="00B45C90" w:rsidRPr="00177A29">
        <w:rPr>
          <w:i/>
        </w:rPr>
        <w:t>modify</w:t>
      </w:r>
      <w:bookmarkEnd w:id="4"/>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102" w:name="_Toc328650879"/>
      <w:r>
        <w:t>How this works</w:t>
      </w:r>
      <w:r w:rsidR="00B45C90">
        <w:t xml:space="preserve"> – change?</w:t>
      </w:r>
      <w:bookmarkEnd w:id="102"/>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40F03" w14:textId="77777777" w:rsidR="00B84320" w:rsidRDefault="00B84320" w:rsidP="0068214A">
      <w:r>
        <w:separator/>
      </w:r>
    </w:p>
  </w:endnote>
  <w:endnote w:type="continuationSeparator" w:id="0">
    <w:p w14:paraId="50F3AD5C" w14:textId="77777777" w:rsidR="00B84320" w:rsidRDefault="00B84320"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584AC5" w:rsidRDefault="00584AC5"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584AC5" w:rsidRDefault="00584AC5"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584AC5" w:rsidRDefault="00584AC5"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4320">
      <w:rPr>
        <w:rStyle w:val="PageNumber"/>
        <w:noProof/>
      </w:rPr>
      <w:t>1</w:t>
    </w:r>
    <w:r>
      <w:rPr>
        <w:rStyle w:val="PageNumber"/>
      </w:rPr>
      <w:fldChar w:fldCharType="end"/>
    </w:r>
  </w:p>
  <w:p w14:paraId="3E5CD069" w14:textId="77777777" w:rsidR="00584AC5" w:rsidRDefault="00584AC5"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F8E3E" w14:textId="77777777" w:rsidR="00B84320" w:rsidRDefault="00B84320" w:rsidP="0068214A">
      <w:r>
        <w:separator/>
      </w:r>
    </w:p>
  </w:footnote>
  <w:footnote w:type="continuationSeparator" w:id="0">
    <w:p w14:paraId="071AA454" w14:textId="77777777" w:rsidR="00B84320" w:rsidRDefault="00B84320" w:rsidP="0068214A">
      <w:r>
        <w:continuationSeparator/>
      </w:r>
    </w:p>
  </w:footnote>
  <w:footnote w:id="1">
    <w:p w14:paraId="496D050C" w14:textId="77777777" w:rsidR="00584AC5" w:rsidRDefault="00584AC5">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373"/>
    <w:rsid w:val="00007CDA"/>
    <w:rsid w:val="00011FB3"/>
    <w:rsid w:val="000178FB"/>
    <w:rsid w:val="000239F3"/>
    <w:rsid w:val="00033273"/>
    <w:rsid w:val="00053E33"/>
    <w:rsid w:val="00061E30"/>
    <w:rsid w:val="00063B9B"/>
    <w:rsid w:val="000650B3"/>
    <w:rsid w:val="00074786"/>
    <w:rsid w:val="00076FB5"/>
    <w:rsid w:val="00092932"/>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913"/>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14CF2"/>
    <w:rsid w:val="0022426E"/>
    <w:rsid w:val="00226BDA"/>
    <w:rsid w:val="00230673"/>
    <w:rsid w:val="00237345"/>
    <w:rsid w:val="00246038"/>
    <w:rsid w:val="00250DF1"/>
    <w:rsid w:val="0026014C"/>
    <w:rsid w:val="00260476"/>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177D"/>
    <w:rsid w:val="00352768"/>
    <w:rsid w:val="00353E3B"/>
    <w:rsid w:val="00357BAA"/>
    <w:rsid w:val="00372C87"/>
    <w:rsid w:val="0037716E"/>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A6468"/>
    <w:rsid w:val="004A6CD0"/>
    <w:rsid w:val="004B1C80"/>
    <w:rsid w:val="004C27DC"/>
    <w:rsid w:val="004C5029"/>
    <w:rsid w:val="004C7688"/>
    <w:rsid w:val="004E2986"/>
    <w:rsid w:val="004F1067"/>
    <w:rsid w:val="004F69A3"/>
    <w:rsid w:val="00505250"/>
    <w:rsid w:val="005068E1"/>
    <w:rsid w:val="0052552D"/>
    <w:rsid w:val="005336D2"/>
    <w:rsid w:val="00540805"/>
    <w:rsid w:val="005441A2"/>
    <w:rsid w:val="00552AC5"/>
    <w:rsid w:val="0055508E"/>
    <w:rsid w:val="005556E4"/>
    <w:rsid w:val="00557D7A"/>
    <w:rsid w:val="005657FD"/>
    <w:rsid w:val="00565DA0"/>
    <w:rsid w:val="00565FA0"/>
    <w:rsid w:val="00574DA0"/>
    <w:rsid w:val="00584AC5"/>
    <w:rsid w:val="005905FF"/>
    <w:rsid w:val="005A76D6"/>
    <w:rsid w:val="005B1C06"/>
    <w:rsid w:val="005C0F7F"/>
    <w:rsid w:val="005C6823"/>
    <w:rsid w:val="005D3CC7"/>
    <w:rsid w:val="005E629E"/>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C04D9"/>
    <w:rsid w:val="006C08A5"/>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3C4"/>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21E14"/>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46ADC"/>
    <w:rsid w:val="00A52351"/>
    <w:rsid w:val="00A70C8A"/>
    <w:rsid w:val="00A8372A"/>
    <w:rsid w:val="00A83FAC"/>
    <w:rsid w:val="00A9426C"/>
    <w:rsid w:val="00A9794D"/>
    <w:rsid w:val="00AA0E67"/>
    <w:rsid w:val="00AA2C7D"/>
    <w:rsid w:val="00AA6D8B"/>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66841"/>
    <w:rsid w:val="00B7431F"/>
    <w:rsid w:val="00B84320"/>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27925"/>
    <w:rsid w:val="00C323B3"/>
    <w:rsid w:val="00C3570A"/>
    <w:rsid w:val="00C539DE"/>
    <w:rsid w:val="00C56C7C"/>
    <w:rsid w:val="00C62B73"/>
    <w:rsid w:val="00C72F6D"/>
    <w:rsid w:val="00C7585C"/>
    <w:rsid w:val="00C85502"/>
    <w:rsid w:val="00C86B82"/>
    <w:rsid w:val="00C90563"/>
    <w:rsid w:val="00CA768D"/>
    <w:rsid w:val="00CE075C"/>
    <w:rsid w:val="00CF19E4"/>
    <w:rsid w:val="00CF1AEB"/>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2CE7"/>
    <w:rsid w:val="00EE4318"/>
    <w:rsid w:val="00EF3283"/>
    <w:rsid w:val="00EF4A39"/>
    <w:rsid w:val="00EF57A7"/>
    <w:rsid w:val="00F00587"/>
    <w:rsid w:val="00F04967"/>
    <w:rsid w:val="00F17B1A"/>
    <w:rsid w:val="00F23149"/>
    <w:rsid w:val="00F30A6F"/>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ython.org/downloads/" TargetMode="Externa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1.jpeg"/><Relationship Id="rId11" Type="http://schemas.microsoft.com/office/2007/relationships/hdphoto" Target="media/hdphoto1.wdp"/><Relationship Id="rId12" Type="http://schemas.openxmlformats.org/officeDocument/2006/relationships/image" Target="media/image2.jpeg"/><Relationship Id="rId13" Type="http://schemas.microsoft.com/office/2007/relationships/hdphoto" Target="media/hdphoto2.wdp"/><Relationship Id="rId14" Type="http://schemas.openxmlformats.org/officeDocument/2006/relationships/image" Target="media/image3.png"/><Relationship Id="rId15" Type="http://schemas.openxmlformats.org/officeDocument/2006/relationships/image" Target="media/image4.jpeg"/><Relationship Id="rId16" Type="http://schemas.microsoft.com/office/2007/relationships/hdphoto" Target="media/hdphoto3.wdp"/><Relationship Id="rId17" Type="http://schemas.openxmlformats.org/officeDocument/2006/relationships/image" Target="media/image5.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6F2C3-0E9D-FB41-8C13-C4B6B120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2848</Words>
  <Characters>16238</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Installation</vt:lpstr>
      <vt:lpstr>2. An example mail reading agent</vt:lpstr>
      <vt:lpstr>3. The Rational Module and top-level agent behavior – change?</vt:lpstr>
      <vt:lpstr>4. Goal-driven reactive behavior</vt:lpstr>
      <vt:lpstr>    4.1 Programming goal-driven agents – update for straight python programming.</vt:lpstr>
      <vt:lpstr>        Underlying Python definition</vt:lpstr>
      <vt:lpstr>5. Inter-Agent Communication</vt:lpstr>
      <vt:lpstr>6. The Instinctive Module - modify</vt:lpstr>
      <vt:lpstr>    How this works – change?</vt:lpstr>
    </vt:vector>
  </TitlesOfParts>
  <Company>USC Information Sciences Institute</Company>
  <LinksUpToDate>false</LinksUpToDate>
  <CharactersWithSpaces>19048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13</cp:revision>
  <cp:lastPrinted>2013-02-26T17:33:00Z</cp:lastPrinted>
  <dcterms:created xsi:type="dcterms:W3CDTF">2016-06-30T19:01:00Z</dcterms:created>
  <dcterms:modified xsi:type="dcterms:W3CDTF">2016-07-01T01:15:00Z</dcterms:modified>
</cp:coreProperties>
</file>