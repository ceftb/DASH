
<file path=[Content_Types].xml><?xml version="1.0" encoding="utf-8"?>
<Types xmlns="http://schemas.openxmlformats.org/package/2006/content-types">
  <Default Extension="xml" ContentType="application/xml"/>
  <Default Extension="jpeg" ContentType="image/jpeg"/>
  <Default Extension="wdp" ContentType="image/vnd.ms-photo"/>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BDAD08" w14:textId="36D819CB" w:rsidR="0068214A" w:rsidRDefault="0068214A" w:rsidP="004E2986">
      <w:pPr>
        <w:pStyle w:val="Title"/>
      </w:pPr>
      <w:r>
        <w:t>DASH User Guide</w:t>
      </w:r>
      <w:r w:rsidR="00574DA0">
        <w:t xml:space="preserve">                     </w:t>
      </w:r>
      <w:r w:rsidR="00B7431F">
        <w:t xml:space="preserve">          </w:t>
      </w:r>
      <w:r w:rsidR="00B45C90">
        <w:rPr>
          <w:sz w:val="36"/>
          <w:szCs w:val="36"/>
        </w:rPr>
        <w:t>6/</w:t>
      </w:r>
      <w:r w:rsidR="00B7431F">
        <w:rPr>
          <w:sz w:val="36"/>
          <w:szCs w:val="36"/>
        </w:rPr>
        <w:t>20</w:t>
      </w:r>
      <w:r w:rsidR="00B45C90">
        <w:rPr>
          <w:sz w:val="36"/>
          <w:szCs w:val="36"/>
        </w:rPr>
        <w:t>16</w:t>
      </w:r>
    </w:p>
    <w:p w14:paraId="21F72DFA" w14:textId="4493F54B" w:rsidR="003815AA" w:rsidRDefault="0068214A" w:rsidP="00F23149">
      <w:r>
        <w:t>This document provides a short overview to creating and running DASH</w:t>
      </w:r>
      <w:r>
        <w:rPr>
          <w:rStyle w:val="FootnoteReference"/>
        </w:rPr>
        <w:footnoteReference w:id="1"/>
      </w:r>
      <w:r>
        <w:t xml:space="preserve"> agents. </w:t>
      </w:r>
      <w:r w:rsidR="00AD5865">
        <w:t xml:space="preserve">DASH agents are intended to </w:t>
      </w:r>
      <w:r w:rsidR="005556E4">
        <w:t xml:space="preserve">simulate human behavior in a variety of situations in </w:t>
      </w:r>
      <w:r w:rsidR="00FF4C9A">
        <w:t>DETER</w:t>
      </w:r>
      <w:r w:rsidR="005556E4">
        <w:t xml:space="preserve"> and other </w:t>
      </w:r>
      <w:r w:rsidR="00CF19E4">
        <w:t>environments where group decision-making is mediated by computers. F</w:t>
      </w:r>
      <w:r w:rsidR="005556E4">
        <w:t>or example,</w:t>
      </w:r>
      <w:r w:rsidR="00CF19E4">
        <w:t xml:space="preserve"> they have been used</w:t>
      </w:r>
      <w:r w:rsidR="005556E4">
        <w:t xml:space="preserve"> to</w:t>
      </w:r>
      <w:r w:rsidR="00F23149">
        <w:t xml:space="preserve"> model observed behavior in:</w:t>
      </w:r>
    </w:p>
    <w:p w14:paraId="5BE34504" w14:textId="35F38B15" w:rsidR="00F23149" w:rsidRDefault="00F23149" w:rsidP="00F23149">
      <w:pPr>
        <w:pStyle w:val="ListParagraph"/>
        <w:numPr>
          <w:ilvl w:val="0"/>
          <w:numId w:val="1"/>
        </w:numPr>
      </w:pPr>
      <w:r>
        <w:t>R</w:t>
      </w:r>
      <w:r w:rsidR="005556E4">
        <w:t>esponding to phishing email</w:t>
      </w:r>
    </w:p>
    <w:p w14:paraId="57A2EC19" w14:textId="2CED9DCC" w:rsidR="00F23149" w:rsidRDefault="00F23149" w:rsidP="00F23149">
      <w:pPr>
        <w:pStyle w:val="ListParagraph"/>
        <w:numPr>
          <w:ilvl w:val="0"/>
          <w:numId w:val="1"/>
        </w:numPr>
      </w:pPr>
      <w:r>
        <w:t>D</w:t>
      </w:r>
      <w:r w:rsidR="002D30F8">
        <w:t>ownloading and using security software such as Tor</w:t>
      </w:r>
    </w:p>
    <w:p w14:paraId="14EBE6CD" w14:textId="422A21C3" w:rsidR="00F23149" w:rsidRDefault="00F23149" w:rsidP="00F23149">
      <w:pPr>
        <w:pStyle w:val="ListParagraph"/>
        <w:numPr>
          <w:ilvl w:val="0"/>
          <w:numId w:val="1"/>
        </w:numPr>
      </w:pPr>
      <w:r>
        <w:t>M</w:t>
      </w:r>
      <w:r w:rsidR="002D30F8">
        <w:t>aking decisions to control a power plant.</w:t>
      </w:r>
      <w:r w:rsidR="00C03E39">
        <w:t xml:space="preserve"> </w:t>
      </w:r>
    </w:p>
    <w:p w14:paraId="0F0BCDB0" w14:textId="77777777" w:rsidR="00F23149" w:rsidRDefault="00F23149" w:rsidP="00F23149"/>
    <w:p w14:paraId="29A3C946" w14:textId="3901FDFF" w:rsidR="0068214A" w:rsidRDefault="00C03E39" w:rsidP="00F23149">
      <w:r>
        <w:t xml:space="preserve">In situations such as these, </w:t>
      </w:r>
      <w:r w:rsidR="005657FD">
        <w:t>human behavior might differ from the optimal</w:t>
      </w:r>
      <w:r w:rsidR="001B577E">
        <w:t>, as may be defined</w:t>
      </w:r>
      <w:r w:rsidR="005657FD">
        <w:t xml:space="preserve"> according to decision-theoretic measures or accepted best practice, </w:t>
      </w:r>
      <w:r w:rsidR="00063B9B">
        <w:t>and these differences</w:t>
      </w:r>
      <w:r w:rsidR="001B577E">
        <w:t xml:space="preserve"> impact the behavior of systems under test. </w:t>
      </w:r>
      <w:r w:rsidR="00D679EA">
        <w:t>This may happen because the typical user of a system has an incorrect or incomplete model of the system’s behavior or of its security</w:t>
      </w:r>
      <w:r w:rsidR="00063B9B">
        <w:t>, or</w:t>
      </w:r>
      <w:r w:rsidR="00D679EA">
        <w:t xml:space="preserve"> because humans inevitably make mistakes, particularly </w:t>
      </w:r>
      <w:r w:rsidR="007058F0">
        <w:t>if their atten</w:t>
      </w:r>
      <w:r w:rsidR="00007CDA">
        <w:t>tion is taken with other tasks.</w:t>
      </w:r>
    </w:p>
    <w:p w14:paraId="1246AD37" w14:textId="77777777" w:rsidR="004378F1" w:rsidRDefault="004378F1" w:rsidP="0068214A"/>
    <w:p w14:paraId="78396AFB" w14:textId="25D61489" w:rsidR="00F23149" w:rsidRDefault="00EE10A3" w:rsidP="0068214A">
      <w:r>
        <w:t xml:space="preserve">DASH agents model this behavior using a </w:t>
      </w:r>
      <w:r w:rsidR="00AA76A2">
        <w:t>dual-process</w:t>
      </w:r>
      <w:r>
        <w:t xml:space="preserve"> cognitive arch</w:t>
      </w:r>
      <w:r w:rsidR="001E1DEA">
        <w:t xml:space="preserve">itecture. </w:t>
      </w:r>
    </w:p>
    <w:p w14:paraId="0F2B8BE5" w14:textId="60552EC9" w:rsidR="00F23149" w:rsidRDefault="00F23149" w:rsidP="00F23149">
      <w:pPr>
        <w:pStyle w:val="ListParagraph"/>
        <w:numPr>
          <w:ilvl w:val="0"/>
          <w:numId w:val="2"/>
        </w:numPr>
      </w:pPr>
      <w:r>
        <w:rPr>
          <w:b/>
        </w:rPr>
        <w:t xml:space="preserve">Rational Behavior: </w:t>
      </w:r>
      <w:r w:rsidR="00FF4C9A">
        <w:t>This module contains</w:t>
      </w:r>
      <w:r w:rsidR="001E1DEA">
        <w:t xml:space="preserve"> sub-modules for reactive planning and for projection using mental models. </w:t>
      </w:r>
    </w:p>
    <w:p w14:paraId="13965320" w14:textId="42EE2251" w:rsidR="00AA76A2" w:rsidRDefault="00AA76A2" w:rsidP="00F23149">
      <w:pPr>
        <w:pStyle w:val="ListParagraph"/>
        <w:numPr>
          <w:ilvl w:val="0"/>
          <w:numId w:val="2"/>
        </w:numPr>
      </w:pPr>
      <w:r>
        <w:rPr>
          <w:b/>
        </w:rPr>
        <w:t>Instinctive Behavior</w:t>
      </w:r>
      <w:r>
        <w:t>: A second module models instinctive behavior and other reasoning that humans are typically not aware of</w:t>
      </w:r>
    </w:p>
    <w:p w14:paraId="3559C127" w14:textId="77777777" w:rsidR="004E2986" w:rsidRDefault="004E2986" w:rsidP="004E2986"/>
    <w:p w14:paraId="6C003755" w14:textId="78F2B4AD" w:rsidR="00007CDA" w:rsidRDefault="004E2986" w:rsidP="00F23149">
      <w:r>
        <w:t>The combination of these two modules can account for the effects of cognitive load, time pressure or fatigue on human performance that have been documented in many different domains. The combination can also duplicate some well-known human biases in reasoning, for example the confirmation bias. The DASH platform includes support for teams of agents that communicate with each other and a GUI to control agent parameters and view the state of both modules as the agent executes.</w:t>
      </w:r>
    </w:p>
    <w:p w14:paraId="6A4A1C20" w14:textId="77777777" w:rsidR="00552AC5" w:rsidRDefault="00552AC5" w:rsidP="0068214A"/>
    <w:p w14:paraId="315FB3A9" w14:textId="7E9698F5" w:rsidR="00F23149" w:rsidRDefault="00552AC5" w:rsidP="0068214A">
      <w:r w:rsidRPr="00F23149">
        <w:rPr>
          <w:b/>
        </w:rPr>
        <w:t>This guide</w:t>
      </w:r>
      <w:r w:rsidR="00F23149">
        <w:t>:</w:t>
      </w:r>
    </w:p>
    <w:p w14:paraId="66B7C24B" w14:textId="2B882307" w:rsidR="00F23149" w:rsidRDefault="00F23149" w:rsidP="00F23149">
      <w:pPr>
        <w:pStyle w:val="ListParagraph"/>
        <w:numPr>
          <w:ilvl w:val="0"/>
          <w:numId w:val="3"/>
        </w:numPr>
      </w:pPr>
      <w:r>
        <w:t>First it goes</w:t>
      </w:r>
      <w:r w:rsidR="00552AC5">
        <w:t xml:space="preserve"> thro</w:t>
      </w:r>
      <w:r>
        <w:t>ugh an example of a DASH agent and:</w:t>
      </w:r>
    </w:p>
    <w:p w14:paraId="3E93A7F1" w14:textId="4882D2C1" w:rsidR="00F23149" w:rsidRDefault="00F23149" w:rsidP="00F23149">
      <w:pPr>
        <w:pStyle w:val="ListParagraph"/>
        <w:numPr>
          <w:ilvl w:val="1"/>
          <w:numId w:val="3"/>
        </w:numPr>
      </w:pPr>
      <w:r>
        <w:t>Shows how to run an agent</w:t>
      </w:r>
    </w:p>
    <w:p w14:paraId="7F46F6CC" w14:textId="5805BF4E" w:rsidR="00F23149" w:rsidRDefault="00FF4C9A" w:rsidP="00F23149">
      <w:pPr>
        <w:pStyle w:val="ListParagraph"/>
        <w:numPr>
          <w:ilvl w:val="1"/>
          <w:numId w:val="3"/>
        </w:numPr>
      </w:pPr>
      <w:r>
        <w:t>Explains what the agent does</w:t>
      </w:r>
    </w:p>
    <w:p w14:paraId="16009C0E" w14:textId="230972A0" w:rsidR="00F23149" w:rsidRDefault="00FF4C9A" w:rsidP="00F23149">
      <w:pPr>
        <w:pStyle w:val="ListParagraph"/>
        <w:numPr>
          <w:ilvl w:val="1"/>
          <w:numId w:val="3"/>
        </w:numPr>
      </w:pPr>
      <w:r>
        <w:t>Explains h</w:t>
      </w:r>
      <w:r w:rsidR="00F23149">
        <w:t>ow to e</w:t>
      </w:r>
      <w:r w:rsidR="00552AC5">
        <w:t>xamine its</w:t>
      </w:r>
      <w:r w:rsidR="00F23149">
        <w:t xml:space="preserve"> state and modify its behavior</w:t>
      </w:r>
    </w:p>
    <w:p w14:paraId="202639C8" w14:textId="7EADC92B" w:rsidR="00552AC5" w:rsidRDefault="00552AC5" w:rsidP="00F23149">
      <w:pPr>
        <w:pStyle w:val="ListParagraph"/>
        <w:numPr>
          <w:ilvl w:val="0"/>
          <w:numId w:val="3"/>
        </w:numPr>
      </w:pPr>
      <w:r>
        <w:t xml:space="preserve">The guide then moves into more detail on the representation used for the </w:t>
      </w:r>
      <w:r w:rsidR="00565FA0">
        <w:t>ra</w:t>
      </w:r>
      <w:r w:rsidR="00F76F38">
        <w:t>tional</w:t>
      </w:r>
      <w:r w:rsidR="00EB13AC">
        <w:t xml:space="preserve"> and instinctive</w:t>
      </w:r>
      <w:r w:rsidR="00F76F38">
        <w:t xml:space="preserve"> </w:t>
      </w:r>
      <w:r w:rsidR="00FF4C9A">
        <w:t>module</w:t>
      </w:r>
      <w:r w:rsidR="00EB13AC">
        <w:t>s</w:t>
      </w:r>
      <w:r w:rsidR="00F76F38">
        <w:t xml:space="preserve"> and shows how to program new agents that </w:t>
      </w:r>
      <w:r w:rsidR="00EB13AC">
        <w:t>combine these</w:t>
      </w:r>
      <w:r w:rsidR="00FF4C9A">
        <w:t xml:space="preserve"> behavior</w:t>
      </w:r>
      <w:r w:rsidR="00EB13AC">
        <w:t>s</w:t>
      </w:r>
      <w:r w:rsidR="00F76F38">
        <w:t>.</w:t>
      </w:r>
    </w:p>
    <w:p w14:paraId="4248A6A0" w14:textId="77777777" w:rsidR="000E23DB" w:rsidRDefault="000E23DB" w:rsidP="0068214A"/>
    <w:p w14:paraId="782D196B" w14:textId="252231DF" w:rsidR="000E23DB" w:rsidRDefault="000E23DB" w:rsidP="0068214A">
      <w:r>
        <w:t xml:space="preserve">For comments or questions about DASH and to obtain a copy for research purposes, please contact Jim Blythe at </w:t>
      </w:r>
      <w:hyperlink r:id="rId9" w:history="1">
        <w:r w:rsidRPr="00450C31">
          <w:rPr>
            <w:rStyle w:val="Hyperlink"/>
          </w:rPr>
          <w:t>blythe@isi.edu</w:t>
        </w:r>
      </w:hyperlink>
      <w:r>
        <w:t>, or 310-448-8251.</w:t>
      </w:r>
    </w:p>
    <w:p w14:paraId="6E881A2E" w14:textId="55F10F62" w:rsidR="004A6468" w:rsidRDefault="004A6468">
      <w:pPr>
        <w:rPr>
          <w:noProof/>
        </w:rPr>
      </w:pPr>
      <w:r>
        <w:fldChar w:fldCharType="begin"/>
      </w:r>
      <w:r>
        <w:instrText xml:space="preserve"> TOC \o "1-3" </w:instrText>
      </w:r>
      <w:r>
        <w:fldChar w:fldCharType="separate"/>
      </w:r>
    </w:p>
    <w:p w14:paraId="76615902" w14:textId="77777777" w:rsidR="004A6468" w:rsidRDefault="004A6468">
      <w:pPr>
        <w:pStyle w:val="TOC1"/>
        <w:tabs>
          <w:tab w:val="right" w:pos="8630"/>
        </w:tabs>
        <w:rPr>
          <w:b w:val="0"/>
          <w:caps w:val="0"/>
          <w:noProof/>
          <w:sz w:val="24"/>
          <w:szCs w:val="24"/>
          <w:u w:val="none"/>
          <w:lang w:eastAsia="ja-JP"/>
        </w:rPr>
      </w:pPr>
      <w:r>
        <w:rPr>
          <w:noProof/>
        </w:rPr>
        <w:lastRenderedPageBreak/>
        <w:t>1. Installation</w:t>
      </w:r>
      <w:r>
        <w:rPr>
          <w:noProof/>
        </w:rPr>
        <w:tab/>
      </w:r>
      <w:r>
        <w:rPr>
          <w:noProof/>
        </w:rPr>
        <w:fldChar w:fldCharType="begin"/>
      </w:r>
      <w:r>
        <w:rPr>
          <w:noProof/>
        </w:rPr>
        <w:instrText xml:space="preserve"> PAGEREF _Toc328650870 \h </w:instrText>
      </w:r>
      <w:r>
        <w:rPr>
          <w:noProof/>
        </w:rPr>
      </w:r>
      <w:r>
        <w:rPr>
          <w:noProof/>
        </w:rPr>
        <w:fldChar w:fldCharType="separate"/>
      </w:r>
      <w:r>
        <w:rPr>
          <w:noProof/>
        </w:rPr>
        <w:t>3</w:t>
      </w:r>
      <w:r>
        <w:rPr>
          <w:noProof/>
        </w:rPr>
        <w:fldChar w:fldCharType="end"/>
      </w:r>
    </w:p>
    <w:p w14:paraId="0FA09D23" w14:textId="77777777" w:rsidR="004A6468" w:rsidRDefault="004A6468">
      <w:pPr>
        <w:pStyle w:val="TOC1"/>
        <w:tabs>
          <w:tab w:val="right" w:pos="8630"/>
        </w:tabs>
        <w:rPr>
          <w:b w:val="0"/>
          <w:caps w:val="0"/>
          <w:noProof/>
          <w:sz w:val="24"/>
          <w:szCs w:val="24"/>
          <w:u w:val="none"/>
          <w:lang w:eastAsia="ja-JP"/>
        </w:rPr>
      </w:pPr>
      <w:r>
        <w:rPr>
          <w:noProof/>
        </w:rPr>
        <w:t>2. An example mail reading agent</w:t>
      </w:r>
      <w:r>
        <w:rPr>
          <w:noProof/>
        </w:rPr>
        <w:tab/>
      </w:r>
      <w:r>
        <w:rPr>
          <w:noProof/>
        </w:rPr>
        <w:fldChar w:fldCharType="begin"/>
      </w:r>
      <w:r>
        <w:rPr>
          <w:noProof/>
        </w:rPr>
        <w:instrText xml:space="preserve"> PAGEREF _Toc328650871 \h </w:instrText>
      </w:r>
      <w:r>
        <w:rPr>
          <w:noProof/>
        </w:rPr>
      </w:r>
      <w:r>
        <w:rPr>
          <w:noProof/>
        </w:rPr>
        <w:fldChar w:fldCharType="separate"/>
      </w:r>
      <w:r>
        <w:rPr>
          <w:noProof/>
        </w:rPr>
        <w:t>3</w:t>
      </w:r>
      <w:r>
        <w:rPr>
          <w:noProof/>
        </w:rPr>
        <w:fldChar w:fldCharType="end"/>
      </w:r>
    </w:p>
    <w:p w14:paraId="1FB9017D" w14:textId="291DA658" w:rsidR="004A6468" w:rsidRDefault="004A6468">
      <w:pPr>
        <w:pStyle w:val="TOC1"/>
        <w:tabs>
          <w:tab w:val="right" w:pos="8630"/>
        </w:tabs>
        <w:rPr>
          <w:b w:val="0"/>
          <w:caps w:val="0"/>
          <w:noProof/>
          <w:sz w:val="24"/>
          <w:szCs w:val="24"/>
          <w:u w:val="none"/>
          <w:lang w:eastAsia="ja-JP"/>
        </w:rPr>
      </w:pPr>
      <w:r>
        <w:rPr>
          <w:noProof/>
        </w:rPr>
        <w:t xml:space="preserve">3. The </w:t>
      </w:r>
      <w:r w:rsidR="00584AC5">
        <w:rPr>
          <w:noProof/>
        </w:rPr>
        <w:t>rational</w:t>
      </w:r>
      <w:r>
        <w:rPr>
          <w:noProof/>
        </w:rPr>
        <w:t xml:space="preserve"> Module </w:t>
      </w:r>
      <w:r w:rsidR="00584AC5">
        <w:rPr>
          <w:noProof/>
        </w:rPr>
        <w:t>and top-level agent behavior</w:t>
      </w:r>
      <w:r>
        <w:rPr>
          <w:noProof/>
        </w:rPr>
        <w:t xml:space="preserve">- </w:t>
      </w:r>
      <w:r w:rsidRPr="009C7329">
        <w:rPr>
          <w:i/>
          <w:noProof/>
        </w:rPr>
        <w:t>modify</w:t>
      </w:r>
      <w:r>
        <w:rPr>
          <w:noProof/>
        </w:rPr>
        <w:tab/>
      </w:r>
      <w:r>
        <w:rPr>
          <w:noProof/>
        </w:rPr>
        <w:fldChar w:fldCharType="begin"/>
      </w:r>
      <w:r>
        <w:rPr>
          <w:noProof/>
        </w:rPr>
        <w:instrText xml:space="preserve"> PAGEREF _Toc328650872 \h </w:instrText>
      </w:r>
      <w:r>
        <w:rPr>
          <w:noProof/>
        </w:rPr>
      </w:r>
      <w:r>
        <w:rPr>
          <w:noProof/>
        </w:rPr>
        <w:fldChar w:fldCharType="separate"/>
      </w:r>
      <w:r>
        <w:rPr>
          <w:noProof/>
        </w:rPr>
        <w:t>5</w:t>
      </w:r>
      <w:r>
        <w:rPr>
          <w:noProof/>
        </w:rPr>
        <w:fldChar w:fldCharType="end"/>
      </w:r>
    </w:p>
    <w:p w14:paraId="177ACD9D" w14:textId="52B62F55" w:rsidR="004A6468" w:rsidRDefault="004A6468">
      <w:pPr>
        <w:pStyle w:val="TOC1"/>
        <w:tabs>
          <w:tab w:val="right" w:pos="8630"/>
        </w:tabs>
        <w:rPr>
          <w:b w:val="0"/>
          <w:caps w:val="0"/>
          <w:noProof/>
          <w:sz w:val="24"/>
          <w:szCs w:val="24"/>
          <w:u w:val="none"/>
          <w:lang w:eastAsia="ja-JP"/>
        </w:rPr>
      </w:pPr>
      <w:r>
        <w:rPr>
          <w:noProof/>
        </w:rPr>
        <w:t xml:space="preserve">4. </w:t>
      </w:r>
      <w:r w:rsidR="00584AC5">
        <w:rPr>
          <w:noProof/>
        </w:rPr>
        <w:t>Goal-driven reactive behavior</w:t>
      </w:r>
      <w:r>
        <w:rPr>
          <w:noProof/>
        </w:rPr>
        <w:t xml:space="preserve"> – </w:t>
      </w:r>
      <w:r w:rsidRPr="009C7329">
        <w:rPr>
          <w:i/>
          <w:noProof/>
        </w:rPr>
        <w:t>change?</w:t>
      </w:r>
      <w:r>
        <w:rPr>
          <w:noProof/>
        </w:rPr>
        <w:tab/>
      </w:r>
      <w:r>
        <w:rPr>
          <w:noProof/>
        </w:rPr>
        <w:fldChar w:fldCharType="begin"/>
      </w:r>
      <w:r>
        <w:rPr>
          <w:noProof/>
        </w:rPr>
        <w:instrText xml:space="preserve"> PAGEREF _Toc328650873 \h </w:instrText>
      </w:r>
      <w:r>
        <w:rPr>
          <w:noProof/>
        </w:rPr>
      </w:r>
      <w:r>
        <w:rPr>
          <w:noProof/>
        </w:rPr>
        <w:fldChar w:fldCharType="separate"/>
      </w:r>
      <w:r>
        <w:rPr>
          <w:noProof/>
        </w:rPr>
        <w:t>7</w:t>
      </w:r>
      <w:r>
        <w:rPr>
          <w:noProof/>
        </w:rPr>
        <w:fldChar w:fldCharType="end"/>
      </w:r>
    </w:p>
    <w:p w14:paraId="5D2EB229" w14:textId="313FCBB6" w:rsidR="004A6468" w:rsidRDefault="004A6468">
      <w:pPr>
        <w:pStyle w:val="TOC2"/>
        <w:tabs>
          <w:tab w:val="right" w:pos="8630"/>
        </w:tabs>
        <w:rPr>
          <w:b w:val="0"/>
          <w:smallCaps w:val="0"/>
          <w:noProof/>
          <w:sz w:val="24"/>
          <w:szCs w:val="24"/>
          <w:lang w:eastAsia="ja-JP"/>
        </w:rPr>
      </w:pPr>
      <w:r>
        <w:rPr>
          <w:noProof/>
        </w:rPr>
        <w:t xml:space="preserve">4.1 </w:t>
      </w:r>
      <w:r w:rsidR="00584AC5">
        <w:rPr>
          <w:noProof/>
        </w:rPr>
        <w:t>programming goal-driven agents</w:t>
      </w:r>
      <w:r>
        <w:rPr>
          <w:noProof/>
        </w:rPr>
        <w:tab/>
      </w:r>
      <w:r>
        <w:rPr>
          <w:noProof/>
        </w:rPr>
        <w:fldChar w:fldCharType="begin"/>
      </w:r>
      <w:r>
        <w:rPr>
          <w:noProof/>
        </w:rPr>
        <w:instrText xml:space="preserve"> PAGEREF _Toc328650874 \h </w:instrText>
      </w:r>
      <w:r>
        <w:rPr>
          <w:noProof/>
        </w:rPr>
      </w:r>
      <w:r>
        <w:rPr>
          <w:noProof/>
        </w:rPr>
        <w:fldChar w:fldCharType="separate"/>
      </w:r>
      <w:r>
        <w:rPr>
          <w:noProof/>
        </w:rPr>
        <w:t>8</w:t>
      </w:r>
      <w:r>
        <w:rPr>
          <w:noProof/>
        </w:rPr>
        <w:fldChar w:fldCharType="end"/>
      </w:r>
    </w:p>
    <w:p w14:paraId="6375BC96" w14:textId="4247CB96" w:rsidR="004A6468" w:rsidRDefault="004A6468">
      <w:pPr>
        <w:pStyle w:val="TOC1"/>
        <w:tabs>
          <w:tab w:val="right" w:pos="8630"/>
        </w:tabs>
        <w:rPr>
          <w:b w:val="0"/>
          <w:caps w:val="0"/>
          <w:noProof/>
          <w:sz w:val="24"/>
          <w:szCs w:val="24"/>
          <w:u w:val="none"/>
          <w:lang w:eastAsia="ja-JP"/>
        </w:rPr>
      </w:pPr>
      <w:r>
        <w:rPr>
          <w:noProof/>
        </w:rPr>
        <w:t xml:space="preserve">5. </w:t>
      </w:r>
      <w:r w:rsidR="00584AC5">
        <w:rPr>
          <w:noProof/>
        </w:rPr>
        <w:t>inter-agent communication</w:t>
      </w:r>
      <w:r>
        <w:rPr>
          <w:noProof/>
        </w:rPr>
        <w:tab/>
      </w:r>
      <w:r>
        <w:rPr>
          <w:noProof/>
        </w:rPr>
        <w:fldChar w:fldCharType="begin"/>
      </w:r>
      <w:r>
        <w:rPr>
          <w:noProof/>
        </w:rPr>
        <w:instrText xml:space="preserve"> PAGEREF _Toc328650875 \h </w:instrText>
      </w:r>
      <w:r>
        <w:rPr>
          <w:noProof/>
        </w:rPr>
      </w:r>
      <w:r>
        <w:rPr>
          <w:noProof/>
        </w:rPr>
        <w:fldChar w:fldCharType="separate"/>
      </w:r>
      <w:r>
        <w:rPr>
          <w:noProof/>
        </w:rPr>
        <w:t>8</w:t>
      </w:r>
      <w:r>
        <w:rPr>
          <w:noProof/>
        </w:rPr>
        <w:fldChar w:fldCharType="end"/>
      </w:r>
    </w:p>
    <w:p w14:paraId="003F6D02" w14:textId="33F548F3" w:rsidR="004A6468" w:rsidRDefault="004A6468">
      <w:pPr>
        <w:pStyle w:val="TOC1"/>
        <w:tabs>
          <w:tab w:val="right" w:pos="8630"/>
        </w:tabs>
        <w:rPr>
          <w:b w:val="0"/>
          <w:caps w:val="0"/>
          <w:noProof/>
          <w:sz w:val="24"/>
          <w:szCs w:val="24"/>
          <w:u w:val="none"/>
          <w:lang w:eastAsia="ja-JP"/>
        </w:rPr>
      </w:pPr>
      <w:bookmarkStart w:id="0" w:name="_GoBack"/>
      <w:bookmarkEnd w:id="0"/>
      <w:r>
        <w:rPr>
          <w:noProof/>
        </w:rPr>
        <w:t xml:space="preserve">6. </w:t>
      </w:r>
      <w:r w:rsidR="00584AC5">
        <w:rPr>
          <w:noProof/>
        </w:rPr>
        <w:t>the instinctive module</w:t>
      </w:r>
      <w:r>
        <w:rPr>
          <w:noProof/>
        </w:rPr>
        <w:tab/>
      </w:r>
      <w:r>
        <w:rPr>
          <w:noProof/>
        </w:rPr>
        <w:fldChar w:fldCharType="begin"/>
      </w:r>
      <w:r>
        <w:rPr>
          <w:noProof/>
        </w:rPr>
        <w:instrText xml:space="preserve"> PAGEREF _Toc328650878 \h </w:instrText>
      </w:r>
      <w:r>
        <w:rPr>
          <w:noProof/>
        </w:rPr>
      </w:r>
      <w:r>
        <w:rPr>
          <w:noProof/>
        </w:rPr>
        <w:fldChar w:fldCharType="separate"/>
      </w:r>
      <w:r>
        <w:rPr>
          <w:noProof/>
        </w:rPr>
        <w:t>10</w:t>
      </w:r>
      <w:r>
        <w:rPr>
          <w:noProof/>
        </w:rPr>
        <w:fldChar w:fldCharType="end"/>
      </w:r>
    </w:p>
    <w:p w14:paraId="1C45A4F9" w14:textId="77777777" w:rsidR="004A6468" w:rsidRDefault="004A6468">
      <w:pPr>
        <w:pStyle w:val="TOC2"/>
        <w:tabs>
          <w:tab w:val="right" w:pos="8630"/>
        </w:tabs>
        <w:rPr>
          <w:b w:val="0"/>
          <w:smallCaps w:val="0"/>
          <w:noProof/>
          <w:sz w:val="24"/>
          <w:szCs w:val="24"/>
          <w:lang w:eastAsia="ja-JP"/>
        </w:rPr>
      </w:pPr>
      <w:r>
        <w:rPr>
          <w:noProof/>
        </w:rPr>
        <w:t>How this works – change?</w:t>
      </w:r>
      <w:r>
        <w:rPr>
          <w:noProof/>
        </w:rPr>
        <w:tab/>
      </w:r>
      <w:r>
        <w:rPr>
          <w:noProof/>
        </w:rPr>
        <w:fldChar w:fldCharType="begin"/>
      </w:r>
      <w:r>
        <w:rPr>
          <w:noProof/>
        </w:rPr>
        <w:instrText xml:space="preserve"> PAGEREF _Toc328650879 \h </w:instrText>
      </w:r>
      <w:r>
        <w:rPr>
          <w:noProof/>
        </w:rPr>
      </w:r>
      <w:r>
        <w:rPr>
          <w:noProof/>
        </w:rPr>
        <w:fldChar w:fldCharType="separate"/>
      </w:r>
      <w:r>
        <w:rPr>
          <w:noProof/>
        </w:rPr>
        <w:t>10</w:t>
      </w:r>
      <w:r>
        <w:rPr>
          <w:noProof/>
        </w:rPr>
        <w:fldChar w:fldCharType="end"/>
      </w:r>
    </w:p>
    <w:p w14:paraId="6B456B37" w14:textId="069CB7F6" w:rsidR="004A6468" w:rsidRDefault="004A6468">
      <w:r>
        <w:fldChar w:fldCharType="end"/>
      </w:r>
    </w:p>
    <w:p w14:paraId="36D69442" w14:textId="77777777" w:rsidR="004A6468" w:rsidRDefault="004A6468"/>
    <w:p w14:paraId="61026D35" w14:textId="77777777" w:rsidR="004A6468" w:rsidRDefault="004A6468"/>
    <w:p w14:paraId="3524842A" w14:textId="77777777" w:rsidR="004A6468" w:rsidRDefault="004A6468"/>
    <w:p w14:paraId="54EF070A" w14:textId="77777777" w:rsidR="004A6468" w:rsidRDefault="004A6468"/>
    <w:p w14:paraId="70EDE4EB" w14:textId="77777777" w:rsidR="004A6468" w:rsidRDefault="004A6468"/>
    <w:p w14:paraId="717406DA" w14:textId="77777777" w:rsidR="004A6468" w:rsidRDefault="004A6468"/>
    <w:p w14:paraId="0B37C03A" w14:textId="77777777" w:rsidR="004A6468" w:rsidRDefault="004A6468"/>
    <w:p w14:paraId="74D61B41" w14:textId="77777777" w:rsidR="004A6468" w:rsidRDefault="004A6468"/>
    <w:p w14:paraId="54E07091" w14:textId="77777777" w:rsidR="004A6468" w:rsidRDefault="004A6468"/>
    <w:p w14:paraId="414B5081" w14:textId="77777777" w:rsidR="004A6468" w:rsidRDefault="004A6468"/>
    <w:p w14:paraId="015C38F0" w14:textId="77777777" w:rsidR="004A6468" w:rsidRDefault="004A6468"/>
    <w:p w14:paraId="4A00FB05" w14:textId="77777777" w:rsidR="004A6468" w:rsidRDefault="004A6468"/>
    <w:p w14:paraId="22AAD2A0" w14:textId="77777777" w:rsidR="004A6468" w:rsidRDefault="004A6468"/>
    <w:p w14:paraId="0E5F00F8" w14:textId="77777777" w:rsidR="004A6468" w:rsidRDefault="004A6468"/>
    <w:p w14:paraId="6DB4F073" w14:textId="77777777" w:rsidR="004A6468" w:rsidRDefault="004A6468"/>
    <w:p w14:paraId="51795B1F" w14:textId="77777777" w:rsidR="004A6468" w:rsidRDefault="004A6468"/>
    <w:p w14:paraId="37A98B1B" w14:textId="77777777" w:rsidR="004A6468" w:rsidRDefault="004A6468"/>
    <w:p w14:paraId="7E4A5249" w14:textId="77777777" w:rsidR="004A6468" w:rsidRDefault="004A6468"/>
    <w:p w14:paraId="0443C5AA" w14:textId="77777777" w:rsidR="004A6468" w:rsidRDefault="004A6468"/>
    <w:p w14:paraId="3702CA13" w14:textId="77777777" w:rsidR="004A6468" w:rsidRDefault="004A6468"/>
    <w:p w14:paraId="010F010A" w14:textId="77777777" w:rsidR="004A6468" w:rsidRDefault="004A6468"/>
    <w:p w14:paraId="37A790B5" w14:textId="77777777" w:rsidR="004A6468" w:rsidRDefault="004A6468"/>
    <w:p w14:paraId="326752D0" w14:textId="77777777" w:rsidR="004A6468" w:rsidRDefault="004A6468"/>
    <w:p w14:paraId="40E0B973" w14:textId="77777777" w:rsidR="004A6468" w:rsidRDefault="004A6468"/>
    <w:p w14:paraId="083739FC" w14:textId="77777777" w:rsidR="004A6468" w:rsidRDefault="004A6468"/>
    <w:p w14:paraId="49B83DC8" w14:textId="77777777" w:rsidR="004A6468" w:rsidRDefault="004A6468"/>
    <w:p w14:paraId="3C26F534" w14:textId="77777777" w:rsidR="004A6468" w:rsidRPr="004A6468" w:rsidRDefault="004A6468"/>
    <w:p w14:paraId="637197DE" w14:textId="7B2AD7DE" w:rsidR="00F51B11" w:rsidRDefault="00691FF3" w:rsidP="00F51B11">
      <w:pPr>
        <w:pStyle w:val="Heading1"/>
      </w:pPr>
      <w:bookmarkStart w:id="1" w:name="_Toc328650870"/>
      <w:r>
        <w:t xml:space="preserve">1. </w:t>
      </w:r>
      <w:r w:rsidR="00F51B11">
        <w:t>Installation</w:t>
      </w:r>
      <w:bookmarkEnd w:id="1"/>
    </w:p>
    <w:p w14:paraId="6F54E72E" w14:textId="77777777" w:rsidR="00F51B11" w:rsidRDefault="00F51B11" w:rsidP="00F51B11"/>
    <w:p w14:paraId="4E69F675" w14:textId="73370C86" w:rsidR="000B49A5" w:rsidRDefault="00FF4C9A" w:rsidP="0068214A">
      <w:r>
        <w:t>DASH agents are written in python</w:t>
      </w:r>
      <w:r w:rsidR="004E2986">
        <w:t>,</w:t>
      </w:r>
      <w:r>
        <w:t xml:space="preserve"> so first </w:t>
      </w:r>
      <w:r w:rsidR="000B49A5">
        <w:t xml:space="preserve">you will need to download python.  In order to do so: </w:t>
      </w:r>
    </w:p>
    <w:p w14:paraId="7BD507DA" w14:textId="153CE978" w:rsidR="00DC200A" w:rsidRDefault="000B49A5" w:rsidP="000B49A5">
      <w:pPr>
        <w:pStyle w:val="ListParagraph"/>
        <w:numPr>
          <w:ilvl w:val="0"/>
          <w:numId w:val="9"/>
        </w:numPr>
      </w:pPr>
      <w:r>
        <w:t xml:space="preserve">Go to </w:t>
      </w:r>
      <w:hyperlink r:id="rId10" w:history="1">
        <w:r w:rsidRPr="00A00EEB">
          <w:rPr>
            <w:rStyle w:val="Hyperlink"/>
          </w:rPr>
          <w:t>https://www.python.org/downloads/</w:t>
        </w:r>
      </w:hyperlink>
      <w:r>
        <w:t xml:space="preserve"> </w:t>
      </w:r>
    </w:p>
    <w:p w14:paraId="5CD55890" w14:textId="21E873F5" w:rsidR="000B49A5" w:rsidRDefault="000B49A5" w:rsidP="000B49A5">
      <w:pPr>
        <w:pStyle w:val="ListParagraph"/>
        <w:numPr>
          <w:ilvl w:val="0"/>
          <w:numId w:val="9"/>
        </w:numPr>
      </w:pPr>
      <w:r>
        <w:t xml:space="preserve">Choose </w:t>
      </w:r>
      <w:r w:rsidR="004E2986">
        <w:t>python2</w:t>
      </w:r>
      <w:r>
        <w:t xml:space="preserve"> and Mac, Linux, Windows, or another version</w:t>
      </w:r>
      <w:r w:rsidR="00EB13AC">
        <w:t xml:space="preserve"> compatible with your computer</w:t>
      </w:r>
    </w:p>
    <w:p w14:paraId="2A4E43CA" w14:textId="77777777" w:rsidR="00FF4C9A" w:rsidRDefault="00FF4C9A" w:rsidP="000B49A5"/>
    <w:p w14:paraId="03AB1B2F" w14:textId="3FDF3E46" w:rsidR="00FF4C9A" w:rsidRDefault="00FF4C9A" w:rsidP="000B49A5">
      <w:r>
        <w:t>I</w:t>
      </w:r>
      <w:r w:rsidR="00EB13AC">
        <w:t>n order to get the code, go to G</w:t>
      </w:r>
      <w:r>
        <w:t>i</w:t>
      </w:r>
      <w:r w:rsidR="00EB13AC">
        <w:t>tH</w:t>
      </w:r>
      <w:r>
        <w:t xml:space="preserve">ub: </w:t>
      </w:r>
    </w:p>
    <w:p w14:paraId="246BC418" w14:textId="6201E1E5" w:rsidR="00FF4C9A" w:rsidRDefault="00FF4C9A" w:rsidP="00FF4C9A">
      <w:pPr>
        <w:pStyle w:val="ListParagraph"/>
        <w:numPr>
          <w:ilvl w:val="0"/>
          <w:numId w:val="13"/>
        </w:numPr>
      </w:pPr>
      <w:r w:rsidRPr="007A443D">
        <w:t>https://github.co</w:t>
      </w:r>
      <w:r w:rsidR="007A443D">
        <w:t>m/cuts/webdash/</w:t>
      </w:r>
      <w:r>
        <w:t xml:space="preserve"> </w:t>
      </w:r>
    </w:p>
    <w:p w14:paraId="178B6331" w14:textId="4C9B8AD5" w:rsidR="00FF4C9A" w:rsidRDefault="00FF4C9A" w:rsidP="00FF4C9A">
      <w:pPr>
        <w:pStyle w:val="ListParagraph"/>
        <w:numPr>
          <w:ilvl w:val="0"/>
          <w:numId w:val="13"/>
        </w:numPr>
      </w:pPr>
      <w:r>
        <w:t xml:space="preserve">If you do not already have an account, </w:t>
      </w:r>
      <w:r w:rsidR="004E2986">
        <w:t xml:space="preserve">you will need to </w:t>
      </w:r>
      <w:r>
        <w:t>create one</w:t>
      </w:r>
    </w:p>
    <w:p w14:paraId="59691B3A" w14:textId="77777777" w:rsidR="00FF4C9A" w:rsidRDefault="00FF4C9A" w:rsidP="00FF4C9A"/>
    <w:p w14:paraId="0629E559" w14:textId="4166D87A" w:rsidR="004E2986" w:rsidRDefault="00FF4C9A" w:rsidP="00FF4C9A">
      <w:r>
        <w:t>To run the code:</w:t>
      </w:r>
      <w:r w:rsidR="00112AB7">
        <w:t xml:space="preserve"> </w:t>
      </w:r>
    </w:p>
    <w:p w14:paraId="7B0C750A" w14:textId="77777777" w:rsidR="004E2986" w:rsidRDefault="004E2986" w:rsidP="004E2986">
      <w:pPr>
        <w:pStyle w:val="ListParagraph"/>
        <w:numPr>
          <w:ilvl w:val="0"/>
          <w:numId w:val="15"/>
        </w:numPr>
      </w:pPr>
      <w:r>
        <w:t>Go to a</w:t>
      </w:r>
      <w:r w:rsidR="00112AB7">
        <w:t xml:space="preserve"> command line interface like linux or terminal. </w:t>
      </w:r>
    </w:p>
    <w:p w14:paraId="2FCA4B0C" w14:textId="5193150E" w:rsidR="004E2986" w:rsidRDefault="00112AB7" w:rsidP="004E2986">
      <w:pPr>
        <w:pStyle w:val="ListParagraph"/>
        <w:numPr>
          <w:ilvl w:val="0"/>
          <w:numId w:val="15"/>
        </w:numPr>
      </w:pPr>
      <w:r>
        <w:t xml:space="preserve">Once you pull in </w:t>
      </w:r>
      <w:r w:rsidR="00B45C90">
        <w:t xml:space="preserve">the </w:t>
      </w:r>
      <w:r>
        <w:t>git repository, move it to th</w:t>
      </w:r>
      <w:r w:rsidR="00B45C90">
        <w:t>e directory that contains DASH</w:t>
      </w:r>
    </w:p>
    <w:p w14:paraId="57871141" w14:textId="4936E2D4" w:rsidR="00FF4C9A" w:rsidRDefault="004E2986" w:rsidP="004E2986">
      <w:pPr>
        <w:pStyle w:val="ListParagraph"/>
        <w:numPr>
          <w:ilvl w:val="0"/>
          <w:numId w:val="15"/>
        </w:numPr>
      </w:pPr>
      <w:r>
        <w:t xml:space="preserve">Type: </w:t>
      </w:r>
      <w:r w:rsidR="00112AB7" w:rsidRPr="004E2986">
        <w:rPr>
          <w:rFonts w:ascii="American Typewriter" w:hAnsi="American Typewriter"/>
        </w:rPr>
        <w:t>python ‘name of file’</w:t>
      </w:r>
      <w:r w:rsidR="00B45C90">
        <w:rPr>
          <w:rFonts w:ascii="American Typewriter" w:hAnsi="American Typewriter"/>
        </w:rPr>
        <w:t xml:space="preserve"> </w:t>
      </w:r>
      <w:r w:rsidR="00B45C90">
        <w:t>and it should start to run</w:t>
      </w:r>
    </w:p>
    <w:p w14:paraId="51BC57AC" w14:textId="129B8E89" w:rsidR="00F76F38" w:rsidRDefault="00FF4C9A" w:rsidP="0068214A">
      <w:pPr>
        <w:pStyle w:val="ListParagraph"/>
        <w:numPr>
          <w:ilvl w:val="0"/>
          <w:numId w:val="14"/>
        </w:numPr>
      </w:pPr>
      <w:r>
        <w:t xml:space="preserve">You may </w:t>
      </w:r>
      <w:r w:rsidR="00B45C90">
        <w:t xml:space="preserve">also </w:t>
      </w:r>
      <w:r w:rsidR="004E2986">
        <w:t xml:space="preserve">choose to </w:t>
      </w:r>
      <w:r>
        <w:t>use Pycharm or another application which runs python</w:t>
      </w:r>
      <w:r w:rsidR="004E2986">
        <w:t xml:space="preserve"> if you choose to do so. </w:t>
      </w:r>
    </w:p>
    <w:p w14:paraId="2E5AA5CC" w14:textId="5951F4F2" w:rsidR="00D5349A" w:rsidRDefault="00691FF3" w:rsidP="00F76F38">
      <w:pPr>
        <w:pStyle w:val="Heading1"/>
      </w:pPr>
      <w:bookmarkStart w:id="2" w:name="_Toc328650871"/>
      <w:r>
        <w:t xml:space="preserve">2. </w:t>
      </w:r>
      <w:r w:rsidR="00D5349A">
        <w:t>An example mail reading agent</w:t>
      </w:r>
      <w:bookmarkEnd w:id="2"/>
    </w:p>
    <w:p w14:paraId="5501488A" w14:textId="074CFDA4" w:rsidR="00D5349A" w:rsidRDefault="00D5349A" w:rsidP="00D5349A"/>
    <w:p w14:paraId="56C19F96" w14:textId="7EE044E8" w:rsidR="00B91A97" w:rsidRDefault="00C539DE" w:rsidP="00D5349A">
      <w:r>
        <w:rPr>
          <w:noProof/>
        </w:rPr>
        <w:drawing>
          <wp:anchor distT="0" distB="0" distL="114300" distR="114300" simplePos="0" relativeHeight="251658240" behindDoc="0" locked="0" layoutInCell="1" allowOverlap="1" wp14:anchorId="0ED6A7FB" wp14:editId="014B4A04">
            <wp:simplePos x="0" y="0"/>
            <wp:positionH relativeFrom="column">
              <wp:posOffset>3526155</wp:posOffset>
            </wp:positionH>
            <wp:positionV relativeFrom="paragraph">
              <wp:posOffset>1044575</wp:posOffset>
            </wp:positionV>
            <wp:extent cx="2508250" cy="1727835"/>
            <wp:effectExtent l="76200" t="76200" r="158750" b="151765"/>
            <wp:wrapThrough wrapText="bothSides">
              <wp:wrapPolygon edited="0">
                <wp:start x="-656" y="-953"/>
                <wp:lineTo x="-656" y="23180"/>
                <wp:lineTo x="22530" y="23180"/>
                <wp:lineTo x="22748" y="20004"/>
                <wp:lineTo x="22748" y="-953"/>
                <wp:lineTo x="-656" y="-953"/>
              </wp:wrapPolygon>
            </wp:wrapThrough>
            <wp:docPr id="1" name="Picture 1" descr="Macintosh HD:Users:melissamullin:Desktop:Screen Shot 2016-06-21 at 11.58.5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Macintosh HD:Users:melissamullin:Desktop:Screen Shot 2016-06-21 at 11.58.52 AM.png"/>
                    <pic:cNvPicPr>
                      <a:picLocks noChangeAspect="1" noChangeArrowheads="1"/>
                    </pic:cNvPicPr>
                  </pic:nvPicPr>
                  <pic:blipFill rotWithShape="1">
                    <a:blip r:embed="rId11">
                      <a:extLst>
                        <a:ext uri="{BEBA8EAE-BF5A-486C-A8C5-ECC9F3942E4B}">
                          <a14:imgProps xmlns:a14="http://schemas.microsoft.com/office/drawing/2010/main">
                            <a14:imgLayer r:embed="rId12">
                              <a14:imgEffect>
                                <a14:sharpenSoften amount="50000"/>
                              </a14:imgEffect>
                            </a14:imgLayer>
                          </a14:imgProps>
                        </a:ext>
                        <a:ext uri="{28A0092B-C50C-407E-A947-70E740481C1C}">
                          <a14:useLocalDpi xmlns:a14="http://schemas.microsoft.com/office/drawing/2010/main" val="0"/>
                        </a:ext>
                      </a:extLst>
                    </a:blip>
                    <a:srcRect t="15380" r="41424"/>
                    <a:stretch/>
                  </pic:blipFill>
                  <pic:spPr bwMode="auto">
                    <a:xfrm>
                      <a:off x="0" y="0"/>
                      <a:ext cx="2508250" cy="17278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5349A">
        <w:t xml:space="preserve">We introduce DASH and illustrate some of its capabilities using an agent that </w:t>
      </w:r>
      <w:r w:rsidR="00B91A97">
        <w:t xml:space="preserve">wants to buy an airline ticket. </w:t>
      </w:r>
      <w:r w:rsidR="00D21FE2">
        <w:t>In our first version, t</w:t>
      </w:r>
      <w:r w:rsidR="00B91A97">
        <w:t xml:space="preserve">his </w:t>
      </w:r>
      <w:r w:rsidR="00D21FE2">
        <w:t>agent both reads and sends mail</w:t>
      </w:r>
      <w:ins w:id="3" w:author="Microsoft Office User" w:date="2016-06-30T09:22:00Z">
        <w:r w:rsidR="00D21FE2">
          <w:t xml:space="preserve">. </w:t>
        </w:r>
      </w:ins>
      <w:r w:rsidR="00B91A97">
        <w:t>When processing mail, the agent</w:t>
      </w:r>
      <w:r w:rsidR="00BA4146">
        <w:t xml:space="preserve"> "reads" the message and discovers whether or not </w:t>
      </w:r>
      <w:r w:rsidR="00D21FE2">
        <w:t>a flight is requested</w:t>
      </w:r>
      <w:r w:rsidR="00BA4146">
        <w:t>. If so, it</w:t>
      </w:r>
      <w:r w:rsidR="00B91A97">
        <w:t xml:space="preserve"> has a choice of 4 destinations (New York, London, Shanghai, and Paris)</w:t>
      </w:r>
      <w:r w:rsidR="00B45C90">
        <w:t>,</w:t>
      </w:r>
      <w:r w:rsidR="00B91A97">
        <w:t xml:space="preserve"> which are randomly chosen with each recurrence of the code.</w:t>
      </w:r>
    </w:p>
    <w:p w14:paraId="6313C46E" w14:textId="3633F220" w:rsidR="00B91A97" w:rsidRDefault="00B91A97" w:rsidP="00D5349A"/>
    <w:p w14:paraId="0863A72D" w14:textId="61106FF9" w:rsidR="00B91A97" w:rsidRDefault="00B91A97" w:rsidP="00D5349A">
      <w:r>
        <w:t>In this case, the agent has 2 sets of goals</w:t>
      </w:r>
      <w:r w:rsidR="004A6468">
        <w:t xml:space="preserve"> </w:t>
      </w:r>
      <w:r w:rsidR="00C539DE">
        <w:t>(seen in the figure to the right)</w:t>
      </w:r>
      <w:r>
        <w:t>:</w:t>
      </w:r>
    </w:p>
    <w:p w14:paraId="4C15A583" w14:textId="0031EF22" w:rsidR="00B91A97" w:rsidRDefault="00B91A97" w:rsidP="00B91A97">
      <w:pPr>
        <w:pStyle w:val="ListParagraph"/>
        <w:numPr>
          <w:ilvl w:val="0"/>
          <w:numId w:val="10"/>
        </w:numPr>
      </w:pPr>
      <w:r>
        <w:t>Buying a flight, if there is one available</w:t>
      </w:r>
    </w:p>
    <w:p w14:paraId="6E2C53C2" w14:textId="047BB947" w:rsidR="00BA4146" w:rsidRDefault="00BA4146" w:rsidP="00B91A97">
      <w:pPr>
        <w:pStyle w:val="ListParagraph"/>
        <w:numPr>
          <w:ilvl w:val="0"/>
          <w:numId w:val="10"/>
        </w:numPr>
      </w:pPr>
      <w:r>
        <w:t>Reading, sending, and processing mail</w:t>
      </w:r>
    </w:p>
    <w:p w14:paraId="00CC4F7A" w14:textId="77777777" w:rsidR="00B45C90" w:rsidRDefault="00B45C90" w:rsidP="00BA4146"/>
    <w:p w14:paraId="7C3C8C44" w14:textId="0122CEFA" w:rsidR="00BA4146" w:rsidRDefault="00BA4146" w:rsidP="00BA4146">
      <w:r>
        <w:t>After each run through the code, the agent forgets what has already been done, so that it will continue to check whether there are flights available and buy a different one.</w:t>
      </w:r>
      <w:r w:rsidR="00C539DE">
        <w:t xml:space="preserve"> Below is an example of the code running on terminal. In this example, a flight is not currently available, so the agent skips to the next goal, which is to send mail, after which the agent is able to buy flight tickets:</w:t>
      </w:r>
    </w:p>
    <w:p w14:paraId="04BAF0CC" w14:textId="637CA523" w:rsidR="00B91A97" w:rsidRDefault="00A36D6E" w:rsidP="00D5349A">
      <w:r>
        <w:rPr>
          <w:i/>
          <w:noProof/>
        </w:rPr>
        <mc:AlternateContent>
          <mc:Choice Requires="wps">
            <w:drawing>
              <wp:anchor distT="0" distB="0" distL="114300" distR="114300" simplePos="0" relativeHeight="251663360" behindDoc="0" locked="0" layoutInCell="1" allowOverlap="1" wp14:anchorId="3FD81565" wp14:editId="2A90E93F">
                <wp:simplePos x="0" y="0"/>
                <wp:positionH relativeFrom="column">
                  <wp:posOffset>5573395</wp:posOffset>
                </wp:positionH>
                <wp:positionV relativeFrom="paragraph">
                  <wp:posOffset>248920</wp:posOffset>
                </wp:positionV>
                <wp:extent cx="1066800" cy="1339850"/>
                <wp:effectExtent l="0" t="0" r="0" b="6350"/>
                <wp:wrapSquare wrapText="bothSides"/>
                <wp:docPr id="10" name="Text Box 10"/>
                <wp:cNvGraphicFramePr/>
                <a:graphic xmlns:a="http://schemas.openxmlformats.org/drawingml/2006/main">
                  <a:graphicData uri="http://schemas.microsoft.com/office/word/2010/wordprocessingShape">
                    <wps:wsp>
                      <wps:cNvSpPr txBox="1"/>
                      <wps:spPr>
                        <a:xfrm>
                          <a:off x="0" y="0"/>
                          <a:ext cx="1066800" cy="13398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FFDB69" w14:textId="26FBD9B6" w:rsidR="00584AC5" w:rsidRPr="00A36D6E" w:rsidRDefault="00584AC5">
                            <w:pPr>
                              <w:rPr>
                                <w:b/>
                                <w:color w:val="365F91" w:themeColor="accent1" w:themeShade="BF"/>
                              </w:rPr>
                            </w:pPr>
                            <w:r w:rsidRPr="00A36D6E">
                              <w:rPr>
                                <w:b/>
                                <w:color w:val="365F91" w:themeColor="accent1" w:themeShade="BF"/>
                              </w:rPr>
                              <w:t>Sleeps and forgets everything so it can repeat the process.</w:t>
                            </w:r>
                          </w:p>
                          <w:p w14:paraId="0D9EFA7A" w14:textId="0D6970D4" w:rsidR="00584AC5" w:rsidRPr="00A36D6E" w:rsidRDefault="00584AC5">
                            <w:pPr>
                              <w:rPr>
                                <w:b/>
                                <w:color w:val="365F91" w:themeColor="accent1" w:themeShade="BF"/>
                              </w:rPr>
                            </w:pPr>
                            <w:r w:rsidRPr="00A36D6E">
                              <w:rPr>
                                <w:b/>
                                <w:color w:val="365F91" w:themeColor="accent1" w:themeShade="BF"/>
                              </w:rPr>
                              <w:sym w:font="Wingdings" w:char="F0DF"/>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0" o:spid="_x0000_s1026" type="#_x0000_t202" style="position:absolute;margin-left:438.85pt;margin-top:19.6pt;width:84pt;height:10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" filled="f" stroked="f">
                <v:textbox>
                  <w:txbxContent>
                    <w:p w14:paraId="6DFFDB69" w14:textId="26FBD9B6" w:rsidR="00584AC5" w:rsidRPr="00A36D6E" w:rsidRDefault="00584AC5">
                      <w:pPr>
                        <w:rPr>
                          <w:b/>
                          <w:color w:val="365F91" w:themeColor="accent1" w:themeShade="BF"/>
                        </w:rPr>
                      </w:pPr>
                      <w:r w:rsidRPr="00A36D6E">
                        <w:rPr>
                          <w:b/>
                          <w:color w:val="365F91" w:themeColor="accent1" w:themeShade="BF"/>
                        </w:rPr>
                        <w:t>Sleeps and forgets everything so it can repeat the process.</w:t>
                      </w:r>
                    </w:p>
                    <w:p w14:paraId="0D9EFA7A" w14:textId="0D6970D4" w:rsidR="00584AC5" w:rsidRPr="00A36D6E" w:rsidRDefault="00584AC5">
                      <w:pPr>
                        <w:rPr>
                          <w:b/>
                          <w:color w:val="365F91" w:themeColor="accent1" w:themeShade="BF"/>
                        </w:rPr>
                      </w:pPr>
                      <w:r w:rsidRPr="00A36D6E">
                        <w:rPr>
                          <w:b/>
                          <w:color w:val="365F91" w:themeColor="accent1" w:themeShade="BF"/>
                        </w:rPr>
                        <w:sym w:font="Wingdings" w:char="F0DF"/>
                      </w:r>
                    </w:p>
                  </w:txbxContent>
                </v:textbox>
                <w10:wrap type="square"/>
              </v:shape>
            </w:pict>
          </mc:Fallback>
        </mc:AlternateContent>
      </w:r>
      <w:r>
        <w:rPr>
          <w:i/>
          <w:noProof/>
        </w:rPr>
        <mc:AlternateContent>
          <mc:Choice Requires="wps">
            <w:drawing>
              <wp:anchor distT="0" distB="0" distL="114300" distR="114300" simplePos="0" relativeHeight="251662336" behindDoc="0" locked="0" layoutInCell="1" allowOverlap="1" wp14:anchorId="2125E41D" wp14:editId="4857313B">
                <wp:simplePos x="0" y="0"/>
                <wp:positionH relativeFrom="column">
                  <wp:posOffset>5583555</wp:posOffset>
                </wp:positionH>
                <wp:positionV relativeFrom="paragraph">
                  <wp:posOffset>-522605</wp:posOffset>
                </wp:positionV>
                <wp:extent cx="967740" cy="112077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967740" cy="112077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695B8DB" w14:textId="0325ACEC" w:rsidR="00584AC5" w:rsidRPr="00A36D6E" w:rsidRDefault="00584AC5">
                            <w:pPr>
                              <w:rPr>
                                <w:b/>
                                <w:color w:val="365F91" w:themeColor="accent1" w:themeShade="BF"/>
                              </w:rPr>
                            </w:pPr>
                            <w:r w:rsidRPr="00A36D6E">
                              <w:rPr>
                                <w:b/>
                                <w:color w:val="365F91" w:themeColor="accent1" w:themeShade="BF"/>
                              </w:rPr>
                              <w:t>So, begins to send mail</w:t>
                            </w:r>
                          </w:p>
                          <w:p w14:paraId="57679D2B" w14:textId="1EF86125" w:rsidR="00584AC5" w:rsidRPr="00A36D6E" w:rsidRDefault="00584AC5">
                            <w:pPr>
                              <w:rPr>
                                <w:b/>
                                <w:color w:val="365F91" w:themeColor="accent1" w:themeShade="BF"/>
                              </w:rPr>
                            </w:pPr>
                            <w:r w:rsidRPr="00A36D6E">
                              <w:rPr>
                                <w:b/>
                                <w:color w:val="365F91" w:themeColor="accent1" w:themeShade="BF"/>
                              </w:rPr>
                              <w:sym w:font="Wingdings" w:char="F0DF"/>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margin-left:439.65pt;margin-top:-41.1pt;width:76.2pt;height:8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" filled="f" stroked="f">
                <v:textbox>
                  <w:txbxContent>
                    <w:p w14:paraId="0695B8DB" w14:textId="0325ACEC" w:rsidR="00584AC5" w:rsidRPr="00A36D6E" w:rsidRDefault="00584AC5">
                      <w:pPr>
                        <w:rPr>
                          <w:b/>
                          <w:color w:val="365F91" w:themeColor="accent1" w:themeShade="BF"/>
                        </w:rPr>
                      </w:pPr>
                      <w:r w:rsidRPr="00A36D6E">
                        <w:rPr>
                          <w:b/>
                          <w:color w:val="365F91" w:themeColor="accent1" w:themeShade="BF"/>
                        </w:rPr>
                        <w:t>So, begins to send mail</w:t>
                      </w:r>
                    </w:p>
                    <w:p w14:paraId="57679D2B" w14:textId="1EF86125" w:rsidR="00584AC5" w:rsidRPr="00A36D6E" w:rsidRDefault="00584AC5">
                      <w:pPr>
                        <w:rPr>
                          <w:b/>
                          <w:color w:val="365F91" w:themeColor="accent1" w:themeShade="BF"/>
                        </w:rPr>
                      </w:pPr>
                      <w:r w:rsidRPr="00A36D6E">
                        <w:rPr>
                          <w:b/>
                          <w:color w:val="365F91" w:themeColor="accent1" w:themeShade="BF"/>
                        </w:rPr>
                        <w:sym w:font="Wingdings" w:char="F0DF"/>
                      </w:r>
                    </w:p>
                  </w:txbxContent>
                </v:textbox>
                <w10:wrap type="square"/>
              </v:shape>
            </w:pict>
          </mc:Fallback>
        </mc:AlternateContent>
      </w:r>
      <w:r>
        <w:rPr>
          <w:i/>
          <w:noProof/>
        </w:rPr>
        <mc:AlternateContent>
          <mc:Choice Requires="wps">
            <w:drawing>
              <wp:anchor distT="0" distB="0" distL="114300" distR="114300" simplePos="0" relativeHeight="251661312" behindDoc="0" locked="0" layoutInCell="1" allowOverlap="1" wp14:anchorId="65B81956" wp14:editId="17B18924">
                <wp:simplePos x="0" y="0"/>
                <wp:positionH relativeFrom="column">
                  <wp:posOffset>-991870</wp:posOffset>
                </wp:positionH>
                <wp:positionV relativeFrom="paragraph">
                  <wp:posOffset>552450</wp:posOffset>
                </wp:positionV>
                <wp:extent cx="1306195" cy="84899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1306195" cy="84899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328064" w14:textId="77777777" w:rsidR="00584AC5" w:rsidRPr="00A36D6E" w:rsidRDefault="00584AC5">
                            <w:pPr>
                              <w:rPr>
                                <w:b/>
                                <w:color w:val="365F91" w:themeColor="accent1" w:themeShade="BF"/>
                              </w:rPr>
                            </w:pPr>
                            <w:r w:rsidRPr="00A36D6E">
                              <w:rPr>
                                <w:b/>
                                <w:color w:val="365F91" w:themeColor="accent1" w:themeShade="BF"/>
                              </w:rPr>
                              <w:t xml:space="preserve">Chooses random destination: </w:t>
                            </w:r>
                          </w:p>
                          <w:p w14:paraId="62270990" w14:textId="48785168" w:rsidR="00584AC5" w:rsidRPr="00A36D6E" w:rsidRDefault="00584AC5">
                            <w:pPr>
                              <w:rPr>
                                <w:b/>
                                <w:color w:val="365F91" w:themeColor="accent1" w:themeShade="BF"/>
                              </w:rPr>
                            </w:pPr>
                            <w:r w:rsidRPr="00A36D6E">
                              <w:rPr>
                                <w:b/>
                                <w:color w:val="365F91" w:themeColor="accent1" w:themeShade="BF"/>
                              </w:rPr>
                              <w:t>New York</w:t>
                            </w:r>
                            <w:r>
                              <w:rPr>
                                <w:b/>
                                <w:color w:val="365F91" w:themeColor="accent1" w:themeShade="BF"/>
                              </w:rPr>
                              <w:t xml:space="preserve"> .      </w:t>
                            </w:r>
                            <w:r w:rsidRPr="00A36D6E">
                              <w:rPr>
                                <w:b/>
                                <w:color w:val="365F91" w:themeColor="accent1" w:themeShade="BF"/>
                              </w:rP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8" type="#_x0000_t202" style="position:absolute;margin-left:-78.05pt;margin-top:43.5pt;width:102.85pt;height:66.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" filled="f" stroked="f">
                <v:textbox>
                  <w:txbxContent>
                    <w:p w14:paraId="58328064" w14:textId="77777777" w:rsidR="00584AC5" w:rsidRPr="00A36D6E" w:rsidRDefault="00584AC5">
                      <w:pPr>
                        <w:rPr>
                          <w:b/>
                          <w:color w:val="365F91" w:themeColor="accent1" w:themeShade="BF"/>
                        </w:rPr>
                      </w:pPr>
                      <w:r w:rsidRPr="00A36D6E">
                        <w:rPr>
                          <w:b/>
                          <w:color w:val="365F91" w:themeColor="accent1" w:themeShade="BF"/>
                        </w:rPr>
                        <w:t xml:space="preserve">Chooses random destination: </w:t>
                      </w:r>
                    </w:p>
                    <w:p w14:paraId="62270990" w14:textId="48785168" w:rsidR="00584AC5" w:rsidRPr="00A36D6E" w:rsidRDefault="00584AC5">
                      <w:pPr>
                        <w:rPr>
                          <w:b/>
                          <w:color w:val="365F91" w:themeColor="accent1" w:themeShade="BF"/>
                        </w:rPr>
                      </w:pPr>
                      <w:r w:rsidRPr="00A36D6E">
                        <w:rPr>
                          <w:b/>
                          <w:color w:val="365F91" w:themeColor="accent1" w:themeShade="BF"/>
                        </w:rPr>
                        <w:t>New York</w:t>
                      </w:r>
                      <w:r>
                        <w:rPr>
                          <w:b/>
                          <w:color w:val="365F91" w:themeColor="accent1" w:themeShade="BF"/>
                        </w:rPr>
                        <w:t xml:space="preserve"> .      </w:t>
                      </w:r>
                      <w:r w:rsidRPr="00A36D6E">
                        <w:rPr>
                          <w:b/>
                          <w:color w:val="365F91" w:themeColor="accent1" w:themeShade="BF"/>
                        </w:rPr>
                        <w:sym w:font="Wingdings" w:char="F0E0"/>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60A930E5" wp14:editId="31AE4ABB">
                <wp:simplePos x="0" y="0"/>
                <wp:positionH relativeFrom="column">
                  <wp:posOffset>-915035</wp:posOffset>
                </wp:positionH>
                <wp:positionV relativeFrom="paragraph">
                  <wp:posOffset>-665480</wp:posOffset>
                </wp:positionV>
                <wp:extent cx="1283970" cy="881380"/>
                <wp:effectExtent l="0" t="0" r="0" b="7620"/>
                <wp:wrapSquare wrapText="bothSides"/>
                <wp:docPr id="7" name="Text Box 7"/>
                <wp:cNvGraphicFramePr/>
                <a:graphic xmlns:a="http://schemas.openxmlformats.org/drawingml/2006/main">
                  <a:graphicData uri="http://schemas.microsoft.com/office/word/2010/wordprocessingShape">
                    <wps:wsp>
                      <wps:cNvSpPr txBox="1"/>
                      <wps:spPr>
                        <a:xfrm>
                          <a:off x="0" y="0"/>
                          <a:ext cx="1283970" cy="88138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A85A050" w14:textId="25B2A053" w:rsidR="00584AC5" w:rsidRPr="00A36D6E" w:rsidRDefault="00584AC5">
                            <w:pPr>
                              <w:rPr>
                                <w:b/>
                                <w:color w:val="365F91" w:themeColor="accent1" w:themeShade="BF"/>
                              </w:rPr>
                            </w:pPr>
                            <w:r w:rsidRPr="00A36D6E">
                              <w:rPr>
                                <w:b/>
                                <w:color w:val="365F91" w:themeColor="accent1" w:themeShade="BF"/>
                              </w:rPr>
                              <w:t>Adding known false:  signals no flights are available.</w:t>
                            </w:r>
                            <w:r>
                              <w:rPr>
                                <w:b/>
                                <w:color w:val="365F91" w:themeColor="accent1" w:themeShade="BF"/>
                              </w:rPr>
                              <w:t xml:space="preserve">       </w:t>
                            </w:r>
                            <w:r w:rsidRPr="00A36D6E">
                              <w:rPr>
                                <w:b/>
                                <w:color w:val="365F91" w:themeColor="accent1" w:themeShade="BF"/>
                              </w:rP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9" type="#_x0000_t202" style="position:absolute;margin-left:-1in;margin-top:-52.35pt;width:101.1pt;height:69.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" filled="f" stroked="f">
                <v:textbox>
                  <w:txbxContent>
                    <w:p w14:paraId="1A85A050" w14:textId="25B2A053" w:rsidR="00584AC5" w:rsidRPr="00A36D6E" w:rsidRDefault="00584AC5">
                      <w:pPr>
                        <w:rPr>
                          <w:b/>
                          <w:color w:val="365F91" w:themeColor="accent1" w:themeShade="BF"/>
                        </w:rPr>
                      </w:pPr>
                      <w:r w:rsidRPr="00A36D6E">
                        <w:rPr>
                          <w:b/>
                          <w:color w:val="365F91" w:themeColor="accent1" w:themeShade="BF"/>
                        </w:rPr>
                        <w:t>Adding known false:  signals no flights are available.</w:t>
                      </w:r>
                      <w:r>
                        <w:rPr>
                          <w:b/>
                          <w:color w:val="365F91" w:themeColor="accent1" w:themeShade="BF"/>
                        </w:rPr>
                        <w:t xml:space="preserve">       </w:t>
                      </w:r>
                      <w:r w:rsidRPr="00A36D6E">
                        <w:rPr>
                          <w:b/>
                          <w:color w:val="365F91" w:themeColor="accent1" w:themeShade="BF"/>
                        </w:rPr>
                        <w:sym w:font="Wingdings" w:char="F0E0"/>
                      </w:r>
                    </w:p>
                  </w:txbxContent>
                </v:textbox>
                <w10:wrap type="square"/>
              </v:shape>
            </w:pict>
          </mc:Fallback>
        </mc:AlternateContent>
      </w:r>
      <w:r w:rsidR="00C539DE">
        <w:rPr>
          <w:noProof/>
        </w:rPr>
        <w:drawing>
          <wp:anchor distT="0" distB="0" distL="114300" distR="114300" simplePos="0" relativeHeight="251659264" behindDoc="0" locked="0" layoutInCell="1" allowOverlap="1" wp14:anchorId="76A50408" wp14:editId="4B842444">
            <wp:simplePos x="0" y="0"/>
            <wp:positionH relativeFrom="column">
              <wp:posOffset>360680</wp:posOffset>
            </wp:positionH>
            <wp:positionV relativeFrom="paragraph">
              <wp:posOffset>-722630</wp:posOffset>
            </wp:positionV>
            <wp:extent cx="5139690" cy="2267585"/>
            <wp:effectExtent l="76200" t="76200" r="143510" b="145415"/>
            <wp:wrapThrough wrapText="bothSides">
              <wp:wrapPolygon edited="0">
                <wp:start x="-320" y="-726"/>
                <wp:lineTo x="-320" y="22743"/>
                <wp:lineTo x="21990" y="22743"/>
                <wp:lineTo x="22096" y="19114"/>
                <wp:lineTo x="22096" y="-726"/>
                <wp:lineTo x="-320" y="-726"/>
              </wp:wrapPolygon>
            </wp:wrapThrough>
            <wp:docPr id="2" name="Picture 2" descr="Macintosh HD:Users:melissamullin:Desktop:Screen Shot 2016-06-22 at 11.44.3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cintosh HD:Users:melissamullin:Desktop:Screen Shot 2016-06-22 at 11.44.33 AM.png"/>
                    <pic:cNvPicPr>
                      <a:picLocks noChangeAspect="1" noChangeArrowheads="1"/>
                    </pic:cNvPicPr>
                  </pic:nvPicPr>
                  <pic:blipFill rotWithShape="1">
                    <a:blip r:embed="rId13">
                      <a:extLst>
                        <a:ext uri="{BEBA8EAE-BF5A-486C-A8C5-ECC9F3942E4B}">
                          <a14:imgProps xmlns:a14="http://schemas.microsoft.com/office/drawing/2010/main">
                            <a14:imgLayer r:embed="rId14">
                              <a14:imgEffect>
                                <a14:sharpenSoften amount="50000"/>
                              </a14:imgEffect>
                            </a14:imgLayer>
                          </a14:imgProps>
                        </a:ext>
                        <a:ext uri="{28A0092B-C50C-407E-A947-70E740481C1C}">
                          <a14:useLocalDpi xmlns:a14="http://schemas.microsoft.com/office/drawing/2010/main" val="0"/>
                        </a:ext>
                      </a:extLst>
                    </a:blip>
                    <a:srcRect r="29141" b="33645"/>
                    <a:stretch/>
                  </pic:blipFill>
                  <pic:spPr bwMode="auto">
                    <a:xfrm>
                      <a:off x="0" y="0"/>
                      <a:ext cx="5139690" cy="22675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737996A" w14:textId="0888718C" w:rsidR="00C539DE" w:rsidRDefault="00C539DE" w:rsidP="007C45E3">
      <w:pPr>
        <w:rPr>
          <w:i/>
        </w:rPr>
      </w:pPr>
    </w:p>
    <w:p w14:paraId="66414670" w14:textId="77777777" w:rsidR="00C539DE" w:rsidRDefault="00C539DE" w:rsidP="007C45E3">
      <w:pPr>
        <w:rPr>
          <w:i/>
        </w:rPr>
      </w:pPr>
    </w:p>
    <w:p w14:paraId="7138214F" w14:textId="77777777" w:rsidR="00C539DE" w:rsidRDefault="00C539DE" w:rsidP="007C45E3">
      <w:pPr>
        <w:rPr>
          <w:i/>
        </w:rPr>
      </w:pPr>
    </w:p>
    <w:p w14:paraId="06496027" w14:textId="7F935F7B" w:rsidR="007C45E3" w:rsidRPr="007C45E3" w:rsidRDefault="007C45E3" w:rsidP="007C45E3">
      <w:pPr>
        <w:rPr>
          <w:i/>
        </w:rPr>
      </w:pPr>
      <w:r w:rsidRPr="007C45E3">
        <w:rPr>
          <w:i/>
        </w:rPr>
        <w:t>Jim to look over and update if necessary</w:t>
      </w:r>
    </w:p>
    <w:p w14:paraId="6D30DADE" w14:textId="77777777" w:rsidR="007C45E3" w:rsidRDefault="007C45E3" w:rsidP="00D5349A"/>
    <w:p w14:paraId="755D65F0" w14:textId="00480E73" w:rsidR="00B45C90" w:rsidRDefault="00B45C90" w:rsidP="00B45C90">
      <w:r>
        <w:t>The mail reading agent makes use of several modules of DASH which are introduced and explained in more detail in subsequent sections. These include the rational module, the mental models library within the rational module, the instinctive module</w:t>
      </w:r>
      <w:r w:rsidR="00D21FE2">
        <w:t xml:space="preserve"> and inter-agent communication</w:t>
      </w:r>
      <w:r>
        <w:t>.</w:t>
      </w:r>
    </w:p>
    <w:p w14:paraId="3AEBE5A6" w14:textId="77777777" w:rsidR="004E2986" w:rsidRDefault="004E2986" w:rsidP="00D5349A"/>
    <w:p w14:paraId="015660A1" w14:textId="161A807B" w:rsidR="004E2986" w:rsidRDefault="004E2986" w:rsidP="004E2986">
      <w:r>
        <w:t xml:space="preserve">At the heart of the DASH architecture is a dual-process model, consisting of the rational and instinctive modules. In this approach, both modules may be engaged in deciding which action to choose, and may collaborate </w:t>
      </w:r>
      <w:r w:rsidR="00455764">
        <w:t xml:space="preserve">or </w:t>
      </w:r>
      <w:r>
        <w:t xml:space="preserve">compete. In normal operation, the instinctive module produces a suggested action, put in working memory, </w:t>
      </w:r>
      <w:r w:rsidR="000A3BA3">
        <w:t xml:space="preserve">that </w:t>
      </w:r>
      <w:r>
        <w:t xml:space="preserve">the rational module usually accepts. This </w:t>
      </w:r>
      <w:r w:rsidR="00092932">
        <w:t>reflects human behavior since, most of the time,</w:t>
      </w:r>
      <w:del w:id="4" w:author="Microsoft Office User" w:date="2016-06-30T09:27:00Z">
        <w:r w:rsidDel="00092932">
          <w:delText>,</w:delText>
        </w:r>
      </w:del>
      <w:r>
        <w:t xml:space="preserve"> humans are not thinking deeply about the actions they decide but are following habit. Sometimes a surprising observation or request breaks the agent out of habitual action. In DASH, this can happen in two ways:</w:t>
      </w:r>
    </w:p>
    <w:p w14:paraId="1B1C90CA" w14:textId="77777777" w:rsidR="00B45C90" w:rsidRDefault="00B45C90" w:rsidP="004E2986"/>
    <w:p w14:paraId="0277CDC1" w14:textId="77777777" w:rsidR="004E2986" w:rsidRDefault="004E2986" w:rsidP="004E2986">
      <w:pPr>
        <w:pStyle w:val="ListParagraph"/>
        <w:numPr>
          <w:ilvl w:val="0"/>
          <w:numId w:val="16"/>
        </w:numPr>
      </w:pPr>
      <w:r>
        <w:t xml:space="preserve">First, the instinctive system may have low confidence in its chosen action – in this example, an email might look suspicious – in which case it will signal to the rational module that it should provide a second opinion. </w:t>
      </w:r>
    </w:p>
    <w:p w14:paraId="7A879E92" w14:textId="77777777" w:rsidR="004E2986" w:rsidRDefault="004E2986" w:rsidP="004E2986">
      <w:pPr>
        <w:pStyle w:val="ListParagraph"/>
        <w:numPr>
          <w:ilvl w:val="0"/>
          <w:numId w:val="16"/>
        </w:numPr>
      </w:pPr>
      <w:r>
        <w:t xml:space="preserve">Second, the rational module might be triggered to override the suggestion of the instinctive module for a number of reasons, and will begin more detailed processing even though the confidence of the instinctive module’s selection has not reduced. </w:t>
      </w:r>
    </w:p>
    <w:p w14:paraId="39A0266D" w14:textId="77777777" w:rsidR="004E2986" w:rsidRDefault="004E2986" w:rsidP="004E2986"/>
    <w:p w14:paraId="5862B3D6" w14:textId="2CCFF5AF" w:rsidR="004E2986" w:rsidRDefault="004E2986" w:rsidP="004E2986">
      <w:r>
        <w:t>In general, the balance between the two modules in terms of the final action decision can be changed in a number of ways, including physiological changes that may lead the ration</w:t>
      </w:r>
      <w:r w:rsidR="00B45C90">
        <w:t xml:space="preserve">al system to be more active, or, </w:t>
      </w:r>
      <w:r>
        <w:t>for example</w:t>
      </w:r>
      <w:r w:rsidR="00B45C90">
        <w:t>,</w:t>
      </w:r>
      <w:r>
        <w:t xml:space="preserve"> changes in cognitive load caused by other tasks – high cognitive load may suppress the rational module.</w:t>
      </w:r>
    </w:p>
    <w:p w14:paraId="5D99F6ED" w14:textId="77777777" w:rsidR="004E2986" w:rsidRDefault="004E2986" w:rsidP="004E2986"/>
    <w:p w14:paraId="4111031B" w14:textId="77777777" w:rsidR="00B45C90" w:rsidRDefault="004E2986" w:rsidP="004E2986">
      <w:r>
        <w:t xml:space="preserve">In the rest of this guide, we describe the instinctive model and the rational module in more detail so the reader can understand how the agent’s knowledge is represented and can modify it. </w:t>
      </w:r>
    </w:p>
    <w:p w14:paraId="2F4D5537" w14:textId="76CFD11C" w:rsidR="004E2986" w:rsidRDefault="00B45C90" w:rsidP="00B45C90">
      <w:pPr>
        <w:pStyle w:val="ListParagraph"/>
        <w:numPr>
          <w:ilvl w:val="0"/>
          <w:numId w:val="19"/>
        </w:numPr>
      </w:pPr>
      <w:r>
        <w:t>Section 3 covers the instinctive module</w:t>
      </w:r>
    </w:p>
    <w:p w14:paraId="1FA5A2BD" w14:textId="2E539A37" w:rsidR="004E2986" w:rsidRDefault="004E2986" w:rsidP="004E2986">
      <w:pPr>
        <w:pStyle w:val="ListParagraph"/>
        <w:numPr>
          <w:ilvl w:val="0"/>
          <w:numId w:val="17"/>
        </w:numPr>
      </w:pPr>
      <w:r>
        <w:t xml:space="preserve">Section 4 gives an overview of the rational module. </w:t>
      </w:r>
    </w:p>
    <w:p w14:paraId="140CBC24" w14:textId="77777777" w:rsidR="004E2986" w:rsidRDefault="004E2986" w:rsidP="004E2986">
      <w:pPr>
        <w:pStyle w:val="ListParagraph"/>
        <w:numPr>
          <w:ilvl w:val="0"/>
          <w:numId w:val="17"/>
        </w:numPr>
      </w:pPr>
      <w:r>
        <w:t xml:space="preserve">Section 5 covers mental models and how they are used for decision-making. </w:t>
      </w:r>
    </w:p>
    <w:p w14:paraId="0C748634" w14:textId="77777777" w:rsidR="004E2986" w:rsidRDefault="004E2986" w:rsidP="004E2986">
      <w:pPr>
        <w:pStyle w:val="ListParagraph"/>
        <w:numPr>
          <w:ilvl w:val="0"/>
          <w:numId w:val="17"/>
        </w:numPr>
      </w:pPr>
      <w:r>
        <w:t xml:space="preserve">Section 6 covers goal-driven behavior in the rational module, which can follow workflows while responding to changes in the environment if needed, even when they may lead to changes in the workflow or its being dropped entirely. </w:t>
      </w:r>
    </w:p>
    <w:p w14:paraId="0FA91D78" w14:textId="6D4D4158" w:rsidR="004E2986" w:rsidRDefault="004E2986" w:rsidP="004E2986">
      <w:pPr>
        <w:pStyle w:val="ListParagraph"/>
        <w:numPr>
          <w:ilvl w:val="0"/>
          <w:numId w:val="17"/>
        </w:numPr>
      </w:pPr>
      <w:r>
        <w:t>Section 7 provides some more examples of agents and tips and tricks for providing required behavior.</w:t>
      </w:r>
    </w:p>
    <w:p w14:paraId="062BBA16" w14:textId="605D8E8B" w:rsidR="00FC088B" w:rsidRDefault="008B2FBA" w:rsidP="00FC088B">
      <w:pPr>
        <w:pStyle w:val="Heading1"/>
      </w:pPr>
      <w:bookmarkStart w:id="5" w:name="_Toc328650872"/>
      <w:r>
        <w:t>3</w:t>
      </w:r>
      <w:r w:rsidR="00FC088B">
        <w:t xml:space="preserve">. The Rational Module and top-level agent behavior – </w:t>
      </w:r>
      <w:r w:rsidR="00FC088B" w:rsidRPr="000B25C7">
        <w:rPr>
          <w:i/>
        </w:rPr>
        <w:t>change?</w:t>
      </w:r>
    </w:p>
    <w:p w14:paraId="568EA194" w14:textId="77777777" w:rsidR="00FC088B" w:rsidRDefault="00FC088B" w:rsidP="00FC088B"/>
    <w:p w14:paraId="38D97E76" w14:textId="77777777" w:rsidR="00FC088B" w:rsidRDefault="00FC088B" w:rsidP="00FC088B">
      <w:r>
        <w:t xml:space="preserve">The rational module deals with decision-making that humans perform consciously and deliberatively, including planning and assessing alternative actions. In the next sections we describe support in DASH for goal-driven behavior, including following workflows, and we describe support for mental models in the following section. Here we focus on how the rational and instinctive modules combine to make decisions about actions and the top-level agent API. </w:t>
      </w:r>
    </w:p>
    <w:p w14:paraId="0AD54A97" w14:textId="77777777" w:rsidR="00FC088B" w:rsidRDefault="00FC088B" w:rsidP="00FC088B"/>
    <w:p w14:paraId="339B2E8A" w14:textId="77777777" w:rsidR="00FC088B" w:rsidRDefault="00FC088B" w:rsidP="00FC088B">
      <w:r>
        <w:t xml:space="preserve">Figure 3 below shows the overall architecture of the agent. On each cycle, the agent takes in new inputs and chooses an action to perform, or it may choose not to perform any action. </w:t>
      </w:r>
    </w:p>
    <w:p w14:paraId="63553A00" w14:textId="77777777" w:rsidR="00FC088B" w:rsidRDefault="00FC088B" w:rsidP="00FC088B">
      <w:pPr>
        <w:pStyle w:val="ListParagraph"/>
        <w:numPr>
          <w:ilvl w:val="0"/>
          <w:numId w:val="18"/>
        </w:numPr>
      </w:pPr>
      <w:r>
        <w:t xml:space="preserve">The instinctive module first applies rules to the new information and updates the items in working memory with new items that have high activation. </w:t>
      </w:r>
    </w:p>
    <w:p w14:paraId="579EF1FB" w14:textId="77777777" w:rsidR="00FC088B" w:rsidRDefault="00FC088B" w:rsidP="00FC088B">
      <w:pPr>
        <w:pStyle w:val="ListParagraph"/>
        <w:numPr>
          <w:ilvl w:val="0"/>
          <w:numId w:val="18"/>
        </w:numPr>
      </w:pPr>
      <w:r>
        <w:t xml:space="preserve">The rational module then picks a recommended action. </w:t>
      </w:r>
    </w:p>
    <w:p w14:paraId="07B61E2D" w14:textId="77777777" w:rsidR="00FC088B" w:rsidRDefault="00FC088B" w:rsidP="00FC088B"/>
    <w:p w14:paraId="70B05EB7" w14:textId="77777777" w:rsidR="00FC088B" w:rsidRDefault="00FC088B" w:rsidP="00FC088B">
      <w:r>
        <w:t>It may choose a suggested action placed in working memory by the instinctive module, or it may decide on further deliberation. By default, this is determined by an activation strength threshold: if the suggested action with highest activation is too low, deliberation will occur.</w:t>
      </w:r>
    </w:p>
    <w:p w14:paraId="392E7F6D" w14:textId="77777777" w:rsidR="00FC088B" w:rsidRDefault="00FC088B" w:rsidP="00FC088B"/>
    <w:p w14:paraId="47DB56A2" w14:textId="77777777" w:rsidR="00FC088B" w:rsidRDefault="00FC088B" w:rsidP="00FC088B">
      <w:r>
        <w:t>When the rational module engages in deliberation, it enters a planning process automatically, reasoning based on its working memory about its most important goals and about actions that can achieve them. As part of this process, it may reason about the results of alternative actions according to its own mental model, which may be different from the agent’s actual environment or from that of the instinctive module. The framework to support this reasoning is described in the next two sections, but here we note that the framework or the rational process can easily be customized by providing general python clauses to describe action selection, goal elaboration, or mental models.</w:t>
      </w:r>
    </w:p>
    <w:p w14:paraId="44975D1E" w14:textId="77777777" w:rsidR="00FC088B" w:rsidRDefault="00FC088B" w:rsidP="00FC088B"/>
    <w:p w14:paraId="7DDC20AF" w14:textId="77777777" w:rsidR="00FC088B" w:rsidRDefault="00FC088B" w:rsidP="00FC088B">
      <w:r w:rsidRPr="000A30F2">
        <w:rPr>
          <w:noProof/>
        </w:rPr>
        <w:drawing>
          <wp:inline distT="0" distB="0" distL="0" distR="0" wp14:anchorId="36F13BD0" wp14:editId="5F9066D7">
            <wp:extent cx="5486400" cy="3784821"/>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784821"/>
                    </a:xfrm>
                    <a:prstGeom prst="rect">
                      <a:avLst/>
                    </a:prstGeom>
                    <a:noFill/>
                    <a:ln>
                      <a:noFill/>
                    </a:ln>
                  </pic:spPr>
                </pic:pic>
              </a:graphicData>
            </a:graphic>
          </wp:inline>
        </w:drawing>
      </w:r>
    </w:p>
    <w:p w14:paraId="00DEE326" w14:textId="77777777" w:rsidR="00FC088B" w:rsidRDefault="00FC088B" w:rsidP="00FC088B">
      <w:pPr>
        <w:jc w:val="center"/>
      </w:pPr>
    </w:p>
    <w:p w14:paraId="01BCC8CE" w14:textId="77777777" w:rsidR="00FC088B" w:rsidRDefault="00FC088B" w:rsidP="00FC088B">
      <w:pPr>
        <w:jc w:val="center"/>
      </w:pPr>
      <w:r>
        <w:t>Figure 3. The instinctive module and rational module combine to make action decisions, and share information that is posted in working memory by either module.</w:t>
      </w:r>
    </w:p>
    <w:p w14:paraId="42702974" w14:textId="77777777" w:rsidR="00FC088B" w:rsidRDefault="00FC088B" w:rsidP="00FC088B">
      <w:pPr>
        <w:jc w:val="center"/>
      </w:pPr>
    </w:p>
    <w:p w14:paraId="63F32954" w14:textId="243ABFFE" w:rsidR="00FC088B" w:rsidRDefault="008B2FBA" w:rsidP="00FC088B">
      <w:pPr>
        <w:pStyle w:val="Heading1"/>
      </w:pPr>
      <w:r>
        <w:t>4</w:t>
      </w:r>
      <w:r w:rsidR="00FC088B">
        <w:t>. Goal-driven reactive behavior</w:t>
      </w:r>
    </w:p>
    <w:p w14:paraId="02857979" w14:textId="77777777" w:rsidR="00FC088B" w:rsidRDefault="00FC088B" w:rsidP="00FC088B"/>
    <w:p w14:paraId="5591D765" w14:textId="77777777" w:rsidR="00FC088B" w:rsidRDefault="00FC088B" w:rsidP="00FC088B">
      <w:r>
        <w:t xml:space="preserve">Much of the time, human online behavior is influenced by </w:t>
      </w:r>
      <w:r w:rsidRPr="0060297F">
        <w:rPr>
          <w:i/>
        </w:rPr>
        <w:t>workflows</w:t>
      </w:r>
      <w:r>
        <w:t xml:space="preserve">, for example when performing group tasks within an organization such as purchasing equipment or performing individual tasks such as taking pictures at an event, uploading and distributing them. While following workflows, we are aware of events in our environment that might cause us to change our plans. </w:t>
      </w:r>
    </w:p>
    <w:p w14:paraId="57011FA0" w14:textId="77777777" w:rsidR="00FC088B" w:rsidRDefault="00FC088B" w:rsidP="00FC088B"/>
    <w:p w14:paraId="6127171D" w14:textId="77777777" w:rsidR="00FC088B" w:rsidRDefault="00FC088B" w:rsidP="00FC088B">
      <w:r>
        <w:t>To support this behavior, DASH provides a framework of goals and sub-goals that are used to achieve them, with an elaboration process that bottoms out into primitive actions that may be chosen as the next agent action. The agent can perform coherent goal-driven activity by maintaining a top-level goal over time and working towards it. However the framework effectively re-computes the goal and actions on each decision cycle, giving the agent a chance to respond to changes that might require a change in plans and to combine its plans with other less plan-driven activity such as taking a break.</w:t>
      </w:r>
    </w:p>
    <w:p w14:paraId="33AE9325" w14:textId="77777777" w:rsidR="00FC088B" w:rsidRDefault="00FC088B" w:rsidP="00FC088B"/>
    <w:p w14:paraId="4B4FC397" w14:textId="5AFF6DA8" w:rsidR="00FC088B" w:rsidRDefault="008B2FBA" w:rsidP="00FC088B">
      <w:pPr>
        <w:pStyle w:val="Heading2"/>
      </w:pPr>
      <w:r>
        <w:t>4</w:t>
      </w:r>
      <w:r w:rsidR="00FC088B">
        <w:t xml:space="preserve">.1 Programming goal-driven agents – </w:t>
      </w:r>
      <w:r w:rsidR="00FC088B" w:rsidRPr="006F3F53">
        <w:rPr>
          <w:i/>
        </w:rPr>
        <w:t>update for straight python programming</w:t>
      </w:r>
      <w:r w:rsidR="00FC088B">
        <w:t>.</w:t>
      </w:r>
    </w:p>
    <w:p w14:paraId="4E0F46D4" w14:textId="77777777" w:rsidR="00FC088B" w:rsidRDefault="00FC088B" w:rsidP="00FC088B"/>
    <w:p w14:paraId="3B1D1E17" w14:textId="77777777" w:rsidR="00FC088B" w:rsidRPr="00B64EB8" w:rsidRDefault="00FC088B" w:rsidP="00FC088B">
      <w:pPr>
        <w:rPr>
          <w:i/>
        </w:rPr>
      </w:pPr>
      <w:r w:rsidRPr="00B64EB8">
        <w:rPr>
          <w:i/>
        </w:rPr>
        <w:t>Will work through the email-reader in more detail showing how to build up a goal tree and associate it with code.</w:t>
      </w:r>
    </w:p>
    <w:p w14:paraId="6718217C" w14:textId="77777777" w:rsidR="00FC088B" w:rsidRDefault="00FC088B" w:rsidP="00FC088B">
      <w:pPr>
        <w:pStyle w:val="Heading3"/>
      </w:pPr>
      <w:r>
        <w:t>Underlying Python definition</w:t>
      </w:r>
    </w:p>
    <w:p w14:paraId="23C976AD" w14:textId="77777777" w:rsidR="00FC088B" w:rsidRDefault="00FC088B" w:rsidP="00FC088B"/>
    <w:p w14:paraId="02DAA285" w14:textId="77777777" w:rsidR="00FC088B" w:rsidRDefault="00FC088B" w:rsidP="00FC088B">
      <w:r>
        <w:t>Within python, a series of goals and sub-goals, written as primitive actions, are used to establish the goal of the agent as a whole, in this case a mail reading agent. Below is an example of these goals:</w:t>
      </w:r>
    </w:p>
    <w:p w14:paraId="1899695D" w14:textId="77777777" w:rsidR="00FC088B" w:rsidRDefault="00FC088B" w:rsidP="00FC088B"/>
    <w:p w14:paraId="506BCC3C" w14:textId="77777777" w:rsidR="00FC088B" w:rsidRDefault="00FC088B" w:rsidP="00FC088B">
      <w:pPr>
        <w:rPr>
          <w:rFonts w:ascii="American Typewriter" w:hAnsi="American Typewriter"/>
        </w:rPr>
      </w:pPr>
      <w:r>
        <w:rPr>
          <w:rFonts w:ascii="American Typewriter" w:hAnsi="American Typewriter"/>
        </w:rPr>
        <w:t>goalWeight doWork 1</w:t>
      </w:r>
    </w:p>
    <w:p w14:paraId="5286F429" w14:textId="77777777" w:rsidR="00FC088B" w:rsidRDefault="00FC088B" w:rsidP="00FC088B">
      <w:pPr>
        <w:rPr>
          <w:rFonts w:ascii="American Typewriter" w:hAnsi="American Typewriter"/>
        </w:rPr>
      </w:pPr>
    </w:p>
    <w:p w14:paraId="1E51A4FC" w14:textId="77777777" w:rsidR="00FC088B" w:rsidRDefault="00FC088B" w:rsidP="00FC088B">
      <w:pPr>
        <w:rPr>
          <w:rFonts w:ascii="American Typewriter" w:hAnsi="American Typewriter"/>
        </w:rPr>
      </w:pPr>
      <w:r>
        <w:rPr>
          <w:rFonts w:ascii="American Typewriter" w:hAnsi="American Typewriter"/>
        </w:rPr>
        <w:t>goalRequirements doWork</w:t>
      </w:r>
      <w:r>
        <w:rPr>
          <w:rFonts w:ascii="American Typewriter" w:hAnsi="American Typewriter"/>
        </w:rPr>
        <w:tab/>
      </w:r>
    </w:p>
    <w:p w14:paraId="3D331417" w14:textId="77777777" w:rsidR="00FC088B" w:rsidRDefault="00FC088B" w:rsidP="00FC088B">
      <w:pPr>
        <w:rPr>
          <w:rFonts w:ascii="American Typewriter" w:hAnsi="American Typewriter"/>
        </w:rPr>
      </w:pPr>
      <w:r>
        <w:rPr>
          <w:rFonts w:ascii="American Typewriter" w:hAnsi="American Typewriter"/>
        </w:rPr>
        <w:tab/>
        <w:t>flightToBuy(flight)</w:t>
      </w:r>
    </w:p>
    <w:p w14:paraId="6B968733" w14:textId="77777777" w:rsidR="00FC088B" w:rsidRDefault="00FC088B" w:rsidP="00FC088B">
      <w:pPr>
        <w:rPr>
          <w:rFonts w:ascii="American Typewriter" w:hAnsi="American Typewriter"/>
        </w:rPr>
      </w:pPr>
      <w:r>
        <w:rPr>
          <w:rFonts w:ascii="American Typewriter" w:hAnsi="American Typewriter"/>
        </w:rPr>
        <w:tab/>
        <w:t>buyFlight(flight)</w:t>
      </w:r>
    </w:p>
    <w:p w14:paraId="08CDAF5C" w14:textId="77777777" w:rsidR="00FC088B" w:rsidRDefault="00FC088B" w:rsidP="00FC088B">
      <w:pPr>
        <w:rPr>
          <w:rFonts w:ascii="American Typewriter" w:hAnsi="American Typewriter"/>
        </w:rPr>
      </w:pPr>
      <w:r>
        <w:rPr>
          <w:rFonts w:ascii="American Typewriter" w:hAnsi="American Typewriter"/>
        </w:rPr>
        <w:tab/>
        <w:t>sleep(1)</w:t>
      </w:r>
    </w:p>
    <w:p w14:paraId="55CD0B67" w14:textId="77777777" w:rsidR="00FC088B" w:rsidRDefault="00FC088B" w:rsidP="00FC088B">
      <w:pPr>
        <w:rPr>
          <w:rFonts w:ascii="American Typewriter" w:hAnsi="American Typewriter"/>
        </w:rPr>
      </w:pPr>
      <w:r>
        <w:rPr>
          <w:rFonts w:ascii="American Typewriter" w:hAnsi="American Typewriter"/>
        </w:rPr>
        <w:tab/>
        <w:t>forget([flightToBuy(x), buyFlight(x), sleep(x)])</w:t>
      </w:r>
    </w:p>
    <w:p w14:paraId="363B43FD" w14:textId="77777777" w:rsidR="00FC088B" w:rsidRDefault="00FC088B" w:rsidP="00FC088B">
      <w:pPr>
        <w:rPr>
          <w:rFonts w:ascii="American Typewriter" w:hAnsi="American Typewriter"/>
        </w:rPr>
      </w:pPr>
    </w:p>
    <w:p w14:paraId="1AAC0506" w14:textId="77777777" w:rsidR="00FC088B" w:rsidRDefault="00FC088B" w:rsidP="00FC088B">
      <w:pPr>
        <w:rPr>
          <w:rFonts w:ascii="American Typewriter" w:hAnsi="American Typewriter"/>
        </w:rPr>
      </w:pPr>
      <w:r>
        <w:rPr>
          <w:rFonts w:ascii="American Typewriter" w:hAnsi="American Typewriter"/>
        </w:rPr>
        <w:t>goalRequirements doWork</w:t>
      </w:r>
    </w:p>
    <w:p w14:paraId="54496EED" w14:textId="77777777" w:rsidR="00FC088B" w:rsidRDefault="00FC088B" w:rsidP="00FC088B">
      <w:pPr>
        <w:rPr>
          <w:rFonts w:ascii="American Typewriter" w:hAnsi="American Typewriter"/>
        </w:rPr>
      </w:pPr>
      <w:r>
        <w:rPr>
          <w:rFonts w:ascii="American Typewriter" w:hAnsi="American Typewriter"/>
        </w:rPr>
        <w:tab/>
        <w:t>readMail(newmail)</w:t>
      </w:r>
    </w:p>
    <w:p w14:paraId="20315955" w14:textId="77777777" w:rsidR="00FC088B" w:rsidRDefault="00FC088B" w:rsidP="00FC088B">
      <w:pPr>
        <w:rPr>
          <w:rFonts w:ascii="American Typewriter" w:hAnsi="American Typewriter"/>
        </w:rPr>
      </w:pPr>
      <w:r>
        <w:rPr>
          <w:rFonts w:ascii="American Typewriter" w:hAnsi="American Typewriter"/>
        </w:rPr>
        <w:tab/>
        <w:t>processMail(newmail)</w:t>
      </w:r>
    </w:p>
    <w:p w14:paraId="203CE68D" w14:textId="77777777" w:rsidR="00FC088B" w:rsidRDefault="00FC088B" w:rsidP="00FC088B">
      <w:pPr>
        <w:rPr>
          <w:rFonts w:ascii="American Typewriter" w:hAnsi="American Typewriter"/>
        </w:rPr>
      </w:pPr>
      <w:r>
        <w:rPr>
          <w:rFonts w:ascii="American Typewriter" w:hAnsi="American Typewriter"/>
        </w:rPr>
        <w:tab/>
        <w:t>sleep(1)</w:t>
      </w:r>
    </w:p>
    <w:p w14:paraId="5B656C70" w14:textId="77777777" w:rsidR="00FC088B" w:rsidRDefault="00FC088B" w:rsidP="00FC088B">
      <w:pPr>
        <w:rPr>
          <w:rFonts w:ascii="American Typewriter" w:hAnsi="American Typewriter"/>
        </w:rPr>
      </w:pPr>
      <w:r>
        <w:rPr>
          <w:rFonts w:ascii="American Typewriter" w:hAnsi="American Typewriter"/>
        </w:rPr>
        <w:tab/>
        <w:t xml:space="preserve">forget([readMail(x), processMail(x), sleep(x), flightToBuy(x)]) </w:t>
      </w:r>
    </w:p>
    <w:p w14:paraId="5CFDEDE3" w14:textId="77777777" w:rsidR="00FC088B" w:rsidRDefault="00FC088B" w:rsidP="00FC088B">
      <w:pPr>
        <w:rPr>
          <w:rFonts w:ascii="American Typewriter" w:hAnsi="American Typewriter"/>
        </w:rPr>
      </w:pPr>
    </w:p>
    <w:p w14:paraId="149BF835" w14:textId="77777777" w:rsidR="00FC088B" w:rsidRDefault="00FC088B" w:rsidP="00FC088B">
      <w:pPr>
        <w:rPr>
          <w:rFonts w:ascii="American Typewriter" w:hAnsi="American Typewriter"/>
        </w:rPr>
      </w:pPr>
      <w:r>
        <w:rPr>
          <w:rFonts w:ascii="American Typewriter" w:hAnsi="American Typewriter"/>
        </w:rPr>
        <w:t xml:space="preserve">transient doWork  # Agent will forget goal’s achievement or failure as soon </w:t>
      </w:r>
    </w:p>
    <w:p w14:paraId="3E8DBB75" w14:textId="77777777" w:rsidR="00FC088B" w:rsidRPr="00330A08" w:rsidRDefault="00FC088B" w:rsidP="00FC088B">
      <w:pPr>
        <w:ind w:left="2160"/>
        <w:rPr>
          <w:rFonts w:ascii="American Typewriter" w:hAnsi="American Typewriter"/>
        </w:rPr>
      </w:pPr>
      <w:r>
        <w:rPr>
          <w:rFonts w:ascii="American Typewriter" w:hAnsi="American Typewriter"/>
        </w:rPr>
        <w:t xml:space="preserve">    as it happens</w:t>
      </w:r>
      <w:r>
        <w:rPr>
          <w:rFonts w:ascii="American Typewriter" w:hAnsi="American Typewriter"/>
        </w:rPr>
        <w:tab/>
      </w:r>
    </w:p>
    <w:p w14:paraId="5E5D45CD" w14:textId="77777777" w:rsidR="00FC088B" w:rsidRDefault="00FC088B" w:rsidP="00FC088B"/>
    <w:p w14:paraId="3B4BC28F" w14:textId="77777777" w:rsidR="00FC088B" w:rsidRDefault="00FC088B" w:rsidP="00FC088B">
      <w:r>
        <w:t xml:space="preserve">The goal, doWork, has a goal weight of 1. In this case, there are two ways to achieve that goal. Either the agent can buy a flight or send mail. First, the agent checks if there is a flight available, if there is not it will switch to sending mail in order to complete its goal requirements. </w:t>
      </w:r>
    </w:p>
    <w:p w14:paraId="11BFA708" w14:textId="77777777" w:rsidR="00FC088B" w:rsidRDefault="00FC088B" w:rsidP="00FC088B"/>
    <w:p w14:paraId="0077A82A" w14:textId="6B2C4257" w:rsidR="00FC088B" w:rsidRDefault="00FC088B" w:rsidP="00FC088B">
      <w:r>
        <w:t>Alternatively, goals can also be implemented by other goal requirements clauses, or, if there is not a goal requirement, then the goal activity must be associated with python code. In order to associate the code, you must use primitive actions call to establish the code that will be run for each of the primitive actions.</w:t>
      </w:r>
    </w:p>
    <w:p w14:paraId="3F49684F" w14:textId="77777777" w:rsidR="00FC088B" w:rsidRDefault="00FC088B" w:rsidP="00FC088B"/>
    <w:p w14:paraId="7E337384" w14:textId="1733CE9C" w:rsidR="00FC088B" w:rsidRDefault="00F30A6F" w:rsidP="00FC088B">
      <w:r>
        <w:rPr>
          <w:noProof/>
        </w:rPr>
        <mc:AlternateContent>
          <mc:Choice Requires="wps">
            <w:drawing>
              <wp:anchor distT="0" distB="0" distL="114300" distR="114300" simplePos="0" relativeHeight="251666432" behindDoc="0" locked="0" layoutInCell="1" allowOverlap="1" wp14:anchorId="1F84E0B2" wp14:editId="698E8AB7">
                <wp:simplePos x="0" y="0"/>
                <wp:positionH relativeFrom="column">
                  <wp:posOffset>4965700</wp:posOffset>
                </wp:positionH>
                <wp:positionV relativeFrom="paragraph">
                  <wp:posOffset>454025</wp:posOffset>
                </wp:positionV>
                <wp:extent cx="1447800" cy="977900"/>
                <wp:effectExtent l="0" t="0" r="0" b="12700"/>
                <wp:wrapSquare wrapText="bothSides"/>
                <wp:docPr id="11" name="Text Box 11"/>
                <wp:cNvGraphicFramePr/>
                <a:graphic xmlns:a="http://schemas.openxmlformats.org/drawingml/2006/main">
                  <a:graphicData uri="http://schemas.microsoft.com/office/word/2010/wordprocessingShape">
                    <wps:wsp>
                      <wps:cNvSpPr txBox="1"/>
                      <wps:spPr>
                        <a:xfrm>
                          <a:off x="0" y="0"/>
                          <a:ext cx="1447800" cy="977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7008BD" w14:textId="28ABA2EE" w:rsidR="00584AC5" w:rsidRPr="00F30A6F" w:rsidRDefault="00584AC5">
                            <w:pPr>
                              <w:rPr>
                                <w:b/>
                                <w:color w:val="1F497D" w:themeColor="text2"/>
                              </w:rPr>
                            </w:pPr>
                            <w:r w:rsidRPr="00F30A6F">
                              <w:rPr>
                                <w:b/>
                                <w:color w:val="1F497D" w:themeColor="text2"/>
                              </w:rPr>
                              <w:t>Here, no flights are available, so an empty list is returned</w:t>
                            </w:r>
                          </w:p>
                          <w:p w14:paraId="3DC77A4D" w14:textId="22E35591" w:rsidR="00584AC5" w:rsidRPr="00F30A6F" w:rsidRDefault="00584AC5">
                            <w:pPr>
                              <w:rPr>
                                <w:b/>
                                <w:color w:val="1F497D" w:themeColor="text2"/>
                              </w:rPr>
                            </w:pPr>
                            <w:r w:rsidRPr="00F30A6F">
                              <w:rPr>
                                <w:b/>
                                <w:color w:val="1F497D" w:themeColor="text2"/>
                              </w:rPr>
                              <w:sym w:font="Wingdings" w:char="F0DF"/>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30" type="#_x0000_t202" style="position:absolute;margin-left:391pt;margin-top:35.75pt;width:114pt;height:77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" filled="f" stroked="f">
                <v:textbox>
                  <w:txbxContent>
                    <w:p w14:paraId="527008BD" w14:textId="28ABA2EE" w:rsidR="00584AC5" w:rsidRPr="00F30A6F" w:rsidRDefault="00584AC5">
                      <w:pPr>
                        <w:rPr>
                          <w:b/>
                          <w:color w:val="1F497D" w:themeColor="text2"/>
                        </w:rPr>
                      </w:pPr>
                      <w:r w:rsidRPr="00F30A6F">
                        <w:rPr>
                          <w:b/>
                          <w:color w:val="1F497D" w:themeColor="text2"/>
                        </w:rPr>
                        <w:t>Here, no flights are available, so an empty list is returned</w:t>
                      </w:r>
                    </w:p>
                    <w:p w14:paraId="3DC77A4D" w14:textId="22E35591" w:rsidR="00584AC5" w:rsidRPr="00F30A6F" w:rsidRDefault="00584AC5">
                      <w:pPr>
                        <w:rPr>
                          <w:b/>
                          <w:color w:val="1F497D" w:themeColor="text2"/>
                        </w:rPr>
                      </w:pPr>
                      <w:r w:rsidRPr="00F30A6F">
                        <w:rPr>
                          <w:b/>
                          <w:color w:val="1F497D" w:themeColor="text2"/>
                        </w:rPr>
                        <w:sym w:font="Wingdings" w:char="F0DF"/>
                      </w:r>
                    </w:p>
                  </w:txbxContent>
                </v:textbox>
                <w10:wrap type="square"/>
              </v:shape>
            </w:pict>
          </mc:Fallback>
        </mc:AlternateContent>
      </w:r>
      <w:r w:rsidR="00FC088B">
        <w:t xml:space="preserve">Here is an example , in which these primitive action methods need to return binding lists for the variables that show the way in which an action can succeed. Otherwise, it will return an empty list. </w:t>
      </w:r>
    </w:p>
    <w:p w14:paraId="03D6D4CE" w14:textId="1436D48F" w:rsidR="00F30A6F" w:rsidRDefault="00F30A6F" w:rsidP="00FC088B">
      <w:r>
        <w:rPr>
          <w:noProof/>
        </w:rPr>
        <w:drawing>
          <wp:anchor distT="0" distB="0" distL="114300" distR="114300" simplePos="0" relativeHeight="251664384" behindDoc="0" locked="0" layoutInCell="1" allowOverlap="1" wp14:anchorId="0B265CDD" wp14:editId="08B4724E">
            <wp:simplePos x="0" y="0"/>
            <wp:positionH relativeFrom="column">
              <wp:posOffset>441960</wp:posOffset>
            </wp:positionH>
            <wp:positionV relativeFrom="paragraph">
              <wp:posOffset>146685</wp:posOffset>
            </wp:positionV>
            <wp:extent cx="3951605" cy="1143000"/>
            <wp:effectExtent l="76200" t="76200" r="163195" b="152400"/>
            <wp:wrapThrough wrapText="bothSides">
              <wp:wrapPolygon edited="0">
                <wp:start x="-417" y="-1440"/>
                <wp:lineTo x="-417" y="24000"/>
                <wp:lineTo x="22214" y="24000"/>
                <wp:lineTo x="22353" y="22080"/>
                <wp:lineTo x="22353" y="-1440"/>
                <wp:lineTo x="-417" y="-1440"/>
              </wp:wrapPolygon>
            </wp:wrapThrough>
            <wp:docPr id="5" name="Picture 5" descr="Macintosh HD:Users:melissamullin:Desktop:Screen Shot 2016-06-30 at 10.05.4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Macintosh HD:Users:melissamullin:Desktop:Screen Shot 2016-06-30 at 10.05.47 AM.png"/>
                    <pic:cNvPicPr>
                      <a:picLocks noChangeAspect="1" noChangeArrowheads="1"/>
                    </pic:cNvPicPr>
                  </pic:nvPicPr>
                  <pic:blipFill rotWithShape="1">
                    <a:blip r:embed="rId16">
                      <a:extLst>
                        <a:ext uri="{BEBA8EAE-BF5A-486C-A8C5-ECC9F3942E4B}">
                          <a14:imgProps xmlns:a14="http://schemas.microsoft.com/office/drawing/2010/main">
                            <a14:imgLayer r:embed="rId17">
                              <a14:imgEffect>
                                <a14:sharpenSoften amount="50000"/>
                              </a14:imgEffect>
                            </a14:imgLayer>
                          </a14:imgProps>
                        </a:ext>
                        <a:ext uri="{28A0092B-C50C-407E-A947-70E740481C1C}">
                          <a14:useLocalDpi xmlns:a14="http://schemas.microsoft.com/office/drawing/2010/main" val="0"/>
                        </a:ext>
                      </a:extLst>
                    </a:blip>
                    <a:srcRect l="1762" r="14658" b="9875"/>
                    <a:stretch/>
                  </pic:blipFill>
                  <pic:spPr bwMode="auto">
                    <a:xfrm>
                      <a:off x="0" y="0"/>
                      <a:ext cx="3951605" cy="1143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3AE9CE7" w14:textId="3989F3D0" w:rsidR="00F30A6F" w:rsidRPr="004F1067" w:rsidRDefault="00F30A6F" w:rsidP="00FC088B">
      <w:r>
        <w:rPr>
          <w:noProof/>
        </w:rPr>
        <mc:AlternateContent>
          <mc:Choice Requires="wps">
            <w:drawing>
              <wp:anchor distT="0" distB="0" distL="114300" distR="114300" simplePos="0" relativeHeight="251667456" behindDoc="0" locked="0" layoutInCell="1" allowOverlap="1" wp14:anchorId="075B5123" wp14:editId="065AEEF9">
                <wp:simplePos x="0" y="0"/>
                <wp:positionH relativeFrom="column">
                  <wp:posOffset>-863600</wp:posOffset>
                </wp:positionH>
                <wp:positionV relativeFrom="paragraph">
                  <wp:posOffset>18415</wp:posOffset>
                </wp:positionV>
                <wp:extent cx="1003300" cy="1155700"/>
                <wp:effectExtent l="0" t="0" r="0" b="12700"/>
                <wp:wrapSquare wrapText="bothSides"/>
                <wp:docPr id="12" name="Text Box 12"/>
                <wp:cNvGraphicFramePr/>
                <a:graphic xmlns:a="http://schemas.openxmlformats.org/drawingml/2006/main">
                  <a:graphicData uri="http://schemas.microsoft.com/office/word/2010/wordprocessingShape">
                    <wps:wsp>
                      <wps:cNvSpPr txBox="1"/>
                      <wps:spPr>
                        <a:xfrm>
                          <a:off x="0" y="0"/>
                          <a:ext cx="1003300" cy="1155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E879A3" w14:textId="52553A49" w:rsidR="00584AC5" w:rsidRPr="00F30A6F" w:rsidRDefault="00584AC5">
                            <w:pPr>
                              <w:rPr>
                                <w:b/>
                                <w:color w:val="1F497D" w:themeColor="text2"/>
                              </w:rPr>
                            </w:pPr>
                            <w:r w:rsidRPr="00F30A6F">
                              <w:rPr>
                                <w:b/>
                                <w:color w:val="1F497D" w:themeColor="text2"/>
                              </w:rPr>
                              <w:t xml:space="preserve">Here, </w:t>
                            </w:r>
                            <w:r>
                              <w:rPr>
                                <w:b/>
                                <w:color w:val="1F497D" w:themeColor="text2"/>
                              </w:rPr>
                              <w:t xml:space="preserve">there is a flight, so </w:t>
                            </w:r>
                            <w:r w:rsidRPr="00F30A6F">
                              <w:rPr>
                                <w:b/>
                                <w:color w:val="1F497D" w:themeColor="text2"/>
                              </w:rPr>
                              <w:t>a result is produced</w:t>
                            </w:r>
                          </w:p>
                          <w:p w14:paraId="07DB067C" w14:textId="0FB0F296" w:rsidR="00584AC5" w:rsidRPr="00F30A6F" w:rsidRDefault="00584AC5">
                            <w:pPr>
                              <w:rPr>
                                <w:b/>
                                <w:color w:val="1F497D" w:themeColor="text2"/>
                              </w:rPr>
                            </w:pPr>
                            <w:r>
                              <w:rPr>
                                <w:b/>
                                <w:color w:val="1F497D" w:themeColor="text2"/>
                              </w:rPr>
                              <w:t xml:space="preserve">                  </w:t>
                            </w:r>
                            <w:r w:rsidRPr="00F30A6F">
                              <w:rPr>
                                <w:b/>
                                <w:color w:val="1F497D" w:themeColor="text2"/>
                              </w:rP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31" type="#_x0000_t202" style="position:absolute;margin-left:-67.95pt;margin-top:1.45pt;width:79pt;height:91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" filled="f" stroked="f">
                <v:textbox>
                  <w:txbxContent>
                    <w:p w14:paraId="05E879A3" w14:textId="52553A49" w:rsidR="00584AC5" w:rsidRPr="00F30A6F" w:rsidRDefault="00584AC5">
                      <w:pPr>
                        <w:rPr>
                          <w:b/>
                          <w:color w:val="1F497D" w:themeColor="text2"/>
                        </w:rPr>
                      </w:pPr>
                      <w:r w:rsidRPr="00F30A6F">
                        <w:rPr>
                          <w:b/>
                          <w:color w:val="1F497D" w:themeColor="text2"/>
                        </w:rPr>
                        <w:t xml:space="preserve">Here, </w:t>
                      </w:r>
                      <w:r>
                        <w:rPr>
                          <w:b/>
                          <w:color w:val="1F497D" w:themeColor="text2"/>
                        </w:rPr>
                        <w:t xml:space="preserve">there is a flight, so </w:t>
                      </w:r>
                      <w:r w:rsidRPr="00F30A6F">
                        <w:rPr>
                          <w:b/>
                          <w:color w:val="1F497D" w:themeColor="text2"/>
                        </w:rPr>
                        <w:t>a result is produced</w:t>
                      </w:r>
                    </w:p>
                    <w:p w14:paraId="07DB067C" w14:textId="0FB0F296" w:rsidR="00584AC5" w:rsidRPr="00F30A6F" w:rsidRDefault="00584AC5">
                      <w:pPr>
                        <w:rPr>
                          <w:b/>
                          <w:color w:val="1F497D" w:themeColor="text2"/>
                        </w:rPr>
                      </w:pPr>
                      <w:r>
                        <w:rPr>
                          <w:b/>
                          <w:color w:val="1F497D" w:themeColor="text2"/>
                        </w:rPr>
                        <w:t xml:space="preserve">                  </w:t>
                      </w:r>
                      <w:r w:rsidRPr="00F30A6F">
                        <w:rPr>
                          <w:b/>
                          <w:color w:val="1F497D" w:themeColor="text2"/>
                        </w:rPr>
                        <w:sym w:font="Wingdings" w:char="F0E0"/>
                      </w:r>
                    </w:p>
                  </w:txbxContent>
                </v:textbox>
                <w10:wrap type="square"/>
              </v:shape>
            </w:pict>
          </mc:Fallback>
        </mc:AlternateContent>
      </w:r>
    </w:p>
    <w:p w14:paraId="6473AFCE" w14:textId="4320C4E1" w:rsidR="00FC088B" w:rsidRDefault="00FC088B" w:rsidP="00FC088B"/>
    <w:p w14:paraId="452C5318" w14:textId="76EAB40B" w:rsidR="00FC088B" w:rsidRDefault="008B2FBA" w:rsidP="00FC088B">
      <w:pPr>
        <w:pStyle w:val="Heading1"/>
      </w:pPr>
      <w:r>
        <w:t>5</w:t>
      </w:r>
      <w:r w:rsidR="00FC088B">
        <w:t>. Inter-Agent Communication</w:t>
      </w:r>
    </w:p>
    <w:p w14:paraId="507C90B7" w14:textId="77777777" w:rsidR="00FC088B" w:rsidRDefault="00FC088B" w:rsidP="00FC088B"/>
    <w:p w14:paraId="55C8A3E1" w14:textId="77777777" w:rsidR="00FC088B" w:rsidRDefault="00FC088B" w:rsidP="00FC088B">
      <w:r>
        <w:t>The mailReader agent, that responds to email messages and wishes to buy flight tickets, in the examples above, is designed to respond to email messages sent to it by the corresponding mailSender agent, which wants to buy plane tickets. The messages are passed through a communications hub that accepts connections from several agents, routes communications between them and implements a simple shared state consisting of variables that all agents can query and set. This section briefly describes the process and API for agent communication and shared state.</w:t>
      </w:r>
    </w:p>
    <w:p w14:paraId="0D43E20E" w14:textId="77777777" w:rsidR="00FC088B" w:rsidRDefault="00FC088B" w:rsidP="00FC088B"/>
    <w:p w14:paraId="0043FB79" w14:textId="77777777" w:rsidR="00FC088B" w:rsidRDefault="00FC088B" w:rsidP="00FC088B">
      <w:r>
        <w:t xml:space="preserve">In order for agents to communicate, </w:t>
      </w:r>
    </w:p>
    <w:p w14:paraId="4B12EFE7" w14:textId="77777777" w:rsidR="00FC088B" w:rsidRPr="00BA4146" w:rsidRDefault="00FC088B" w:rsidP="00FC088B">
      <w:pPr>
        <w:pStyle w:val="ListParagraph"/>
        <w:numPr>
          <w:ilvl w:val="0"/>
          <w:numId w:val="12"/>
        </w:numPr>
      </w:pPr>
      <w:r w:rsidRPr="00BA4146">
        <w:t>The hub program must be started before the agent programs. This is by opening</w:t>
      </w:r>
      <w:r>
        <w:t xml:space="preserve"> up the world_hub.py code from GitH</w:t>
      </w:r>
      <w:r w:rsidRPr="00BA4146">
        <w:t>ub and running it while running both mailReader and mailSender.</w:t>
      </w:r>
    </w:p>
    <w:p w14:paraId="308A4B6F" w14:textId="77777777" w:rsidR="00FC088B" w:rsidRPr="00BA4146" w:rsidRDefault="00FC088B" w:rsidP="00FC088B">
      <w:pPr>
        <w:pStyle w:val="ListParagraph"/>
        <w:numPr>
          <w:ilvl w:val="0"/>
          <w:numId w:val="12"/>
        </w:numPr>
      </w:pPr>
      <w:r w:rsidRPr="00BA4146">
        <w:t xml:space="preserve">When the agent starts, it will look for the communications hub on a fixed port, and register with it using a unique id number. This number is the value of the </w:t>
      </w:r>
      <w:r>
        <w:t>‘id’ instance variable inherited from the ‘DASHAgent’ class. In both mailReader.py and mailSender.py</w:t>
      </w:r>
      <w:r w:rsidRPr="00BA4146">
        <w:t>, the id number is set to be a constant.</w:t>
      </w:r>
    </w:p>
    <w:p w14:paraId="447CB35F" w14:textId="77777777" w:rsidR="00FC088B" w:rsidRDefault="00FC088B" w:rsidP="00FC088B">
      <w:pPr>
        <w:pStyle w:val="ListParagraph"/>
        <w:numPr>
          <w:ilvl w:val="0"/>
          <w:numId w:val="12"/>
        </w:numPr>
      </w:pPr>
      <w:r>
        <w:t xml:space="preserve">Once registered with the hub, three primitive actions can be used by the agents to communicate and to query and set shared variables. </w:t>
      </w:r>
    </w:p>
    <w:p w14:paraId="7EFA1960" w14:textId="77777777" w:rsidR="00FC088B" w:rsidRPr="004A6468" w:rsidRDefault="00FC088B" w:rsidP="00FC088B">
      <w:pPr>
        <w:pStyle w:val="ListParagraph"/>
        <w:numPr>
          <w:ilvl w:val="0"/>
          <w:numId w:val="12"/>
        </w:numPr>
        <w:rPr>
          <w:i/>
          <w:color w:val="4F81BD" w:themeColor="accent1"/>
        </w:rPr>
      </w:pPr>
      <w:r w:rsidRPr="004A6468">
        <w:rPr>
          <w:i/>
          <w:color w:val="4F81BD" w:themeColor="accent1"/>
        </w:rPr>
        <w:t>This needs to be updated</w:t>
      </w:r>
    </w:p>
    <w:p w14:paraId="5BAC7E38" w14:textId="77777777" w:rsidR="00FC088B" w:rsidRDefault="00FC088B" w:rsidP="00FC088B"/>
    <w:p w14:paraId="65DC2F3A" w14:textId="094DC548" w:rsidR="004E2986" w:rsidRDefault="008B2FBA" w:rsidP="004E2986">
      <w:pPr>
        <w:pStyle w:val="Heading1"/>
      </w:pPr>
      <w:r>
        <w:t>6</w:t>
      </w:r>
      <w:r w:rsidR="004E2986">
        <w:t>. The Instinctive Module</w:t>
      </w:r>
      <w:r w:rsidR="00B45C90">
        <w:t xml:space="preserve"> - </w:t>
      </w:r>
      <w:r w:rsidR="00B45C90" w:rsidRPr="00177A29">
        <w:rPr>
          <w:i/>
        </w:rPr>
        <w:t>modify</w:t>
      </w:r>
      <w:bookmarkEnd w:id="5"/>
    </w:p>
    <w:p w14:paraId="4B0CAB79" w14:textId="77777777" w:rsidR="004E2986" w:rsidRDefault="004E2986" w:rsidP="004E2986"/>
    <w:p w14:paraId="401B0DE9" w14:textId="77777777" w:rsidR="004E2986" w:rsidRDefault="004E2986" w:rsidP="004E2986">
      <w:r>
        <w:t xml:space="preserve">The dual-process model of human behavior includes two distinct systems of reasoning: one that makes fast, instinctive decisions based on its perception of the world and one that performs slower, more conscious and deliberative reasoning. According to this theory, humans are generally aware only of the rational system, while the instinctive system is constantly suggesting decisions and is more frequently involved in our outward behavior. In the psychological literature, these systems are often called respectively “system 1” and “system 2”, in order to reduce any prejudice from their naming as to which is more likely to offer correct decisions or has general control [Stanovich &amp; West 00]. Here, we will refer to them as the “instinctive” module and “rational” module for ease of reference. </w:t>
      </w:r>
    </w:p>
    <w:p w14:paraId="68F16C06" w14:textId="77777777" w:rsidR="004E2986" w:rsidRDefault="004E2986" w:rsidP="004E2986"/>
    <w:p w14:paraId="10CA0DDB" w14:textId="77777777" w:rsidR="004E2986" w:rsidRDefault="004E2986" w:rsidP="004E2986">
      <w:r>
        <w:t xml:space="preserve">In DASH, the instinctive module is represented with a set of statements about the world that have activation levels, and a set of if-then rules that act to change the activation level of statements on the right-hand side of the rule based on the levels of statements on the left-hand side. When these rules are chained together, the result is a form of spreading activation [Anderson 00]. </w:t>
      </w:r>
    </w:p>
    <w:p w14:paraId="32823EB6" w14:textId="77777777" w:rsidR="004E2986" w:rsidRDefault="004E2986" w:rsidP="004E2986"/>
    <w:p w14:paraId="49AC8FC7" w14:textId="77777777" w:rsidR="004E2986" w:rsidRDefault="004E2986" w:rsidP="004E2986">
      <w:r>
        <w:t>Here, for example, are some of the rules in use in the mailReader agent:</w:t>
      </w:r>
    </w:p>
    <w:p w14:paraId="7C149FF4" w14:textId="77777777" w:rsidR="004E2986" w:rsidRDefault="004E2986" w:rsidP="004E2986"/>
    <w:p w14:paraId="3E494B9A" w14:textId="77777777" w:rsidR="004E2986" w:rsidRDefault="004E2986" w:rsidP="004E2986">
      <w:pPr>
        <w:rPr>
          <w:rFonts w:ascii="Courier" w:hAnsi="Courier"/>
          <w:sz w:val="22"/>
          <w:szCs w:val="22"/>
        </w:rPr>
      </w:pPr>
      <w:r w:rsidRPr="00EE4318">
        <w:rPr>
          <w:rFonts w:ascii="Courier" w:hAnsi="Courier"/>
          <w:b/>
          <w:sz w:val="22"/>
          <w:szCs w:val="22"/>
        </w:rPr>
        <w:t>if</w:t>
      </w:r>
      <w:r>
        <w:rPr>
          <w:rFonts w:ascii="Courier" w:hAnsi="Courier"/>
          <w:sz w:val="22"/>
          <w:szCs w:val="22"/>
        </w:rPr>
        <w:t xml:space="preserve"> url(ID,Url) </w:t>
      </w:r>
      <w:r w:rsidRPr="00EE4318">
        <w:rPr>
          <w:rFonts w:ascii="Courier" w:hAnsi="Courier"/>
          <w:sz w:val="22"/>
          <w:szCs w:val="22"/>
        </w:rPr>
        <w:t xml:space="preserve">and short(Url) </w:t>
      </w:r>
    </w:p>
    <w:p w14:paraId="1CE62572" w14:textId="77777777" w:rsidR="004E2986" w:rsidRPr="00EE4318" w:rsidRDefault="004E2986" w:rsidP="004E2986">
      <w:pPr>
        <w:rPr>
          <w:rFonts w:ascii="Courier" w:hAnsi="Courier"/>
          <w:sz w:val="22"/>
          <w:szCs w:val="22"/>
        </w:rPr>
      </w:pPr>
      <w:r>
        <w:rPr>
          <w:rFonts w:ascii="Courier" w:hAnsi="Courier"/>
          <w:b/>
          <w:sz w:val="22"/>
          <w:szCs w:val="22"/>
        </w:rPr>
        <w:t xml:space="preserve">  </w:t>
      </w:r>
      <w:r w:rsidRPr="00EE4318">
        <w:rPr>
          <w:rFonts w:ascii="Courier" w:hAnsi="Courier"/>
          <w:b/>
          <w:sz w:val="22"/>
          <w:szCs w:val="22"/>
        </w:rPr>
        <w:t>then</w:t>
      </w:r>
      <w:r>
        <w:rPr>
          <w:rFonts w:ascii="Courier" w:hAnsi="Courier"/>
          <w:sz w:val="22"/>
          <w:szCs w:val="22"/>
        </w:rPr>
        <w:t xml:space="preserve"> ok</w:t>
      </w:r>
      <w:r w:rsidRPr="00EE4318">
        <w:rPr>
          <w:rFonts w:ascii="Courier" w:hAnsi="Courier"/>
          <w:sz w:val="22"/>
          <w:szCs w:val="22"/>
        </w:rPr>
        <w:t>(followLink(</w:t>
      </w:r>
      <w:r>
        <w:rPr>
          <w:rFonts w:ascii="Courier" w:hAnsi="Courier"/>
          <w:sz w:val="22"/>
          <w:szCs w:val="22"/>
        </w:rPr>
        <w:t>Url,</w:t>
      </w:r>
      <w:r w:rsidRPr="00EE4318">
        <w:rPr>
          <w:rFonts w:ascii="Courier" w:hAnsi="Courier"/>
          <w:sz w:val="22"/>
          <w:szCs w:val="22"/>
        </w:rPr>
        <w:t xml:space="preserve">ID)) </w:t>
      </w:r>
      <w:r w:rsidRPr="00EE4318">
        <w:rPr>
          <w:rFonts w:ascii="Courier" w:hAnsi="Courier"/>
          <w:b/>
          <w:sz w:val="22"/>
          <w:szCs w:val="22"/>
        </w:rPr>
        <w:t>at</w:t>
      </w:r>
      <w:r>
        <w:rPr>
          <w:rFonts w:ascii="Courier" w:hAnsi="Courier"/>
          <w:sz w:val="22"/>
          <w:szCs w:val="22"/>
        </w:rPr>
        <w:t xml:space="preserve"> 0.4</w:t>
      </w:r>
    </w:p>
    <w:p w14:paraId="4437395E" w14:textId="77777777" w:rsidR="004E2986" w:rsidRPr="00EE4318" w:rsidRDefault="004E2986" w:rsidP="004E2986">
      <w:pPr>
        <w:rPr>
          <w:rFonts w:ascii="Courier" w:hAnsi="Courier"/>
          <w:sz w:val="22"/>
          <w:szCs w:val="22"/>
        </w:rPr>
      </w:pPr>
    </w:p>
    <w:p w14:paraId="15A09268" w14:textId="77777777" w:rsidR="004E2986" w:rsidRPr="00EE4318" w:rsidRDefault="004E2986" w:rsidP="004E2986">
      <w:pPr>
        <w:rPr>
          <w:rFonts w:ascii="Courier" w:hAnsi="Courier"/>
          <w:sz w:val="22"/>
          <w:szCs w:val="22"/>
        </w:rPr>
      </w:pPr>
      <w:r w:rsidRPr="00EE4318">
        <w:rPr>
          <w:rFonts w:ascii="Courier" w:hAnsi="Courier"/>
          <w:b/>
          <w:sz w:val="22"/>
          <w:szCs w:val="22"/>
        </w:rPr>
        <w:t>if</w:t>
      </w:r>
      <w:r w:rsidRPr="00EE4318">
        <w:rPr>
          <w:rFonts w:ascii="Courier" w:hAnsi="Courier"/>
          <w:sz w:val="22"/>
          <w:szCs w:val="22"/>
        </w:rPr>
        <w:t xml:space="preserve"> doNotReply(ID) </w:t>
      </w:r>
      <w:r w:rsidRPr="00EE4318">
        <w:rPr>
          <w:rFonts w:ascii="Courier" w:hAnsi="Courier"/>
          <w:b/>
          <w:sz w:val="22"/>
          <w:szCs w:val="22"/>
        </w:rPr>
        <w:t>then</w:t>
      </w:r>
      <w:r>
        <w:rPr>
          <w:rFonts w:ascii="Courier" w:hAnsi="Courier"/>
          <w:sz w:val="22"/>
          <w:szCs w:val="22"/>
        </w:rPr>
        <w:t xml:space="preserve"> ok</w:t>
      </w:r>
      <w:r w:rsidRPr="00EE4318">
        <w:rPr>
          <w:rFonts w:ascii="Courier" w:hAnsi="Courier"/>
          <w:sz w:val="22"/>
          <w:szCs w:val="22"/>
        </w:rPr>
        <w:t>(followLink(</w:t>
      </w:r>
      <w:r>
        <w:rPr>
          <w:rFonts w:ascii="Courier" w:hAnsi="Courier"/>
          <w:sz w:val="22"/>
          <w:szCs w:val="22"/>
        </w:rPr>
        <w:t>Url,</w:t>
      </w:r>
      <w:r w:rsidRPr="00EE4318">
        <w:rPr>
          <w:rFonts w:ascii="Courier" w:hAnsi="Courier"/>
          <w:sz w:val="22"/>
          <w:szCs w:val="22"/>
        </w:rPr>
        <w:t xml:space="preserve">ID)) </w:t>
      </w:r>
      <w:r w:rsidRPr="00EE4318">
        <w:rPr>
          <w:rFonts w:ascii="Courier" w:hAnsi="Courier"/>
          <w:b/>
          <w:sz w:val="22"/>
          <w:szCs w:val="22"/>
        </w:rPr>
        <w:t>at</w:t>
      </w:r>
      <w:r w:rsidRPr="00EE4318">
        <w:rPr>
          <w:rFonts w:ascii="Courier" w:hAnsi="Courier"/>
          <w:sz w:val="22"/>
          <w:szCs w:val="22"/>
        </w:rPr>
        <w:t xml:space="preserve"> -0.6.</w:t>
      </w:r>
    </w:p>
    <w:p w14:paraId="4C1D6FA8" w14:textId="77777777" w:rsidR="004E2986" w:rsidRPr="00EE4318" w:rsidRDefault="004E2986" w:rsidP="004E2986">
      <w:pPr>
        <w:rPr>
          <w:rFonts w:ascii="Courier" w:hAnsi="Courier"/>
          <w:sz w:val="22"/>
          <w:szCs w:val="22"/>
        </w:rPr>
      </w:pPr>
    </w:p>
    <w:p w14:paraId="20514BA3" w14:textId="77777777" w:rsidR="004E2986" w:rsidRPr="00EE4318" w:rsidRDefault="004E2986" w:rsidP="004E2986">
      <w:pPr>
        <w:rPr>
          <w:rFonts w:ascii="Courier" w:hAnsi="Courier"/>
          <w:sz w:val="22"/>
          <w:szCs w:val="22"/>
        </w:rPr>
      </w:pPr>
      <w:r w:rsidRPr="00EE4318">
        <w:rPr>
          <w:rFonts w:ascii="Courier" w:hAnsi="Courier"/>
          <w:b/>
          <w:sz w:val="22"/>
          <w:szCs w:val="22"/>
        </w:rPr>
        <w:t>if</w:t>
      </w:r>
      <w:r w:rsidRPr="00EE4318">
        <w:rPr>
          <w:rFonts w:ascii="Courier" w:hAnsi="Courier"/>
          <w:sz w:val="22"/>
          <w:szCs w:val="22"/>
        </w:rPr>
        <w:t xml:space="preserve"> url(ID,_) </w:t>
      </w:r>
      <w:r w:rsidRPr="00EE4318">
        <w:rPr>
          <w:rFonts w:ascii="Courier" w:hAnsi="Courier"/>
          <w:b/>
          <w:sz w:val="22"/>
          <w:szCs w:val="22"/>
        </w:rPr>
        <w:t>then</w:t>
      </w:r>
      <w:r>
        <w:rPr>
          <w:rFonts w:ascii="Courier" w:hAnsi="Courier"/>
          <w:sz w:val="22"/>
          <w:szCs w:val="22"/>
        </w:rPr>
        <w:t xml:space="preserve"> ok</w:t>
      </w:r>
      <w:r w:rsidRPr="00EE4318">
        <w:rPr>
          <w:rFonts w:ascii="Courier" w:hAnsi="Courier"/>
          <w:sz w:val="22"/>
          <w:szCs w:val="22"/>
        </w:rPr>
        <w:t>(followLink(</w:t>
      </w:r>
      <w:r>
        <w:rPr>
          <w:rFonts w:ascii="Courier" w:hAnsi="Courier"/>
          <w:sz w:val="22"/>
          <w:szCs w:val="22"/>
        </w:rPr>
        <w:t>Url,</w:t>
      </w:r>
      <w:r w:rsidRPr="00EE4318">
        <w:rPr>
          <w:rFonts w:ascii="Courier" w:hAnsi="Courier"/>
          <w:sz w:val="22"/>
          <w:szCs w:val="22"/>
        </w:rPr>
        <w:t xml:space="preserve">ID)) </w:t>
      </w:r>
      <w:r w:rsidRPr="00EE4318">
        <w:rPr>
          <w:rFonts w:ascii="Courier" w:hAnsi="Courier"/>
          <w:b/>
          <w:sz w:val="22"/>
          <w:szCs w:val="22"/>
        </w:rPr>
        <w:t>at</w:t>
      </w:r>
      <w:r w:rsidRPr="00EE4318">
        <w:rPr>
          <w:rFonts w:ascii="Courier" w:hAnsi="Courier"/>
          <w:sz w:val="22"/>
          <w:szCs w:val="22"/>
        </w:rPr>
        <w:t xml:space="preserve"> -0.5.</w:t>
      </w:r>
    </w:p>
    <w:p w14:paraId="69CF6A41" w14:textId="77777777" w:rsidR="004E2986" w:rsidRDefault="004E2986" w:rsidP="004E2986"/>
    <w:p w14:paraId="552C28BD" w14:textId="77777777" w:rsidR="004E2986" w:rsidRDefault="004E2986" w:rsidP="004E2986">
      <w:r>
        <w:t xml:space="preserve">Each rule begins with “if” and has three pieces, separated by the words “then” and “at”. The first piece, before “then” is the rule precondition, which uses variables and logical connectives to specify a pattern that might match many facts in the instinctive module’s memory. For example, the first rule will match any Url that is short found in an email message, binding the variable </w:t>
      </w:r>
      <w:r w:rsidRPr="00C323B3">
        <w:rPr>
          <w:rFonts w:ascii="Courier" w:hAnsi="Courier"/>
        </w:rPr>
        <w:t>ID</w:t>
      </w:r>
      <w:r>
        <w:t xml:space="preserve"> to the email message and </w:t>
      </w:r>
      <w:r w:rsidRPr="00C323B3">
        <w:rPr>
          <w:rFonts w:ascii="Courier" w:hAnsi="Courier"/>
        </w:rPr>
        <w:t>Url</w:t>
      </w:r>
      <w:r>
        <w:t xml:space="preserve"> to the Url. The definition of “short” is given elsewhere. For matches to this pattern, the rule changes the activation strength of its consequent, in this case </w:t>
      </w:r>
      <w:r>
        <w:rPr>
          <w:rFonts w:ascii="Courier" w:hAnsi="Courier"/>
          <w:sz w:val="22"/>
          <w:szCs w:val="22"/>
        </w:rPr>
        <w:t>ok</w:t>
      </w:r>
      <w:r w:rsidRPr="00C323B3">
        <w:rPr>
          <w:rFonts w:ascii="Courier" w:hAnsi="Courier"/>
          <w:sz w:val="22"/>
          <w:szCs w:val="22"/>
        </w:rPr>
        <w:t>(followLink(ID))</w:t>
      </w:r>
      <w:r>
        <w:t xml:space="preserve">, specified between the words </w:t>
      </w:r>
      <w:r w:rsidRPr="00C323B3">
        <w:rPr>
          <w:rFonts w:ascii="Courier" w:hAnsi="Courier"/>
        </w:rPr>
        <w:t>then</w:t>
      </w:r>
      <w:r>
        <w:t xml:space="preserve"> and </w:t>
      </w:r>
      <w:r w:rsidRPr="00C323B3">
        <w:rPr>
          <w:rFonts w:ascii="Courier" w:hAnsi="Courier"/>
        </w:rPr>
        <w:t>at</w:t>
      </w:r>
      <w:r>
        <w:t xml:space="preserve"> in the rule. Semantically, this can be interpreted as a suggestion that the agent follow the link.</w:t>
      </w:r>
    </w:p>
    <w:p w14:paraId="1A23AE6F" w14:textId="77777777" w:rsidR="004E2986" w:rsidRDefault="004E2986" w:rsidP="004E2986"/>
    <w:p w14:paraId="65E78EA5" w14:textId="77777777" w:rsidR="004E2986" w:rsidRPr="00EE4318" w:rsidRDefault="004E2986" w:rsidP="004E2986">
      <w:r>
        <w:t xml:space="preserve">The final number after the word </w:t>
      </w:r>
      <w:r w:rsidRPr="0029778D">
        <w:rPr>
          <w:rFonts w:ascii="Courier" w:hAnsi="Courier"/>
        </w:rPr>
        <w:t>at</w:t>
      </w:r>
      <w:r>
        <w:t xml:space="preserve">, 0.4 in this case, is its activation modifier. All facts in the instinctive modules knowledge base have an activation strength, where a strength of 0 implies a neutral attitude and increasingly positive or negative numbers imply an increasingly positive of negative attitude, respectively. When a rule is applied, it increments the activity level of its consequent by the product of its activation modifier and the activation strength of its precondition. When the precondition is an atomic fact, this is the activation strength of the fact. The activation strength of a conjunction is the minimum of the strengths of its components, and the activation strength of a disjunct is the maximum of its components. The facts with the highest absolute value of activation strength are placed in the working memory buffer where the rational module can access and act on them. </w:t>
      </w:r>
    </w:p>
    <w:p w14:paraId="7F58443A" w14:textId="77777777" w:rsidR="004E2986" w:rsidRDefault="004E2986" w:rsidP="004E2986">
      <w:r>
        <w:t xml:space="preserve"> </w:t>
      </w:r>
    </w:p>
    <w:p w14:paraId="783E61AC" w14:textId="77777777" w:rsidR="004E2986" w:rsidRPr="00C90563" w:rsidRDefault="004E2986" w:rsidP="004E2986">
      <w:r>
        <w:t xml:space="preserve">Figure 1 shows how the three rules shown above contribute to the strength of the fact </w:t>
      </w:r>
      <w:r>
        <w:rPr>
          <w:rFonts w:ascii="Courier" w:hAnsi="Courier"/>
          <w:sz w:val="22"/>
          <w:szCs w:val="22"/>
        </w:rPr>
        <w:t>ok</w:t>
      </w:r>
      <w:r w:rsidRPr="00EE4318">
        <w:rPr>
          <w:rFonts w:ascii="Courier" w:hAnsi="Courier"/>
          <w:sz w:val="22"/>
          <w:szCs w:val="22"/>
        </w:rPr>
        <w:t>(followLink(</w:t>
      </w:r>
      <w:r>
        <w:rPr>
          <w:rFonts w:ascii="Courier" w:hAnsi="Courier"/>
          <w:sz w:val="22"/>
          <w:szCs w:val="22"/>
        </w:rPr>
        <w:t>1,1</w:t>
      </w:r>
      <w:r w:rsidRPr="00EE4318">
        <w:rPr>
          <w:rFonts w:ascii="Courier" w:hAnsi="Courier"/>
          <w:sz w:val="22"/>
          <w:szCs w:val="22"/>
        </w:rPr>
        <w:t>))</w:t>
      </w:r>
      <w:r>
        <w:t xml:space="preserve">, where the first argument to </w:t>
      </w:r>
      <w:r w:rsidRPr="00DE413D">
        <w:rPr>
          <w:rFonts w:ascii="Courier" w:hAnsi="Courier"/>
          <w:sz w:val="22"/>
          <w:szCs w:val="22"/>
        </w:rPr>
        <w:t>followLink</w:t>
      </w:r>
      <w:r>
        <w:t xml:space="preserve"> represents the first url seen in the email message, and the second argument is the Id of the message.</w:t>
      </w:r>
    </w:p>
    <w:p w14:paraId="7C035D70" w14:textId="77777777" w:rsidR="00330A08" w:rsidRDefault="00330A08" w:rsidP="00330A08"/>
    <w:p w14:paraId="74749DCB" w14:textId="4E6CA4D4" w:rsidR="00AC2803" w:rsidRDefault="00AC2803" w:rsidP="00AC2803">
      <w:pPr>
        <w:pStyle w:val="Heading2"/>
      </w:pPr>
      <w:bookmarkStart w:id="6" w:name="_Toc328650879"/>
      <w:r>
        <w:t>How this works</w:t>
      </w:r>
      <w:r w:rsidR="00B45C90">
        <w:t xml:space="preserve"> – change?</w:t>
      </w:r>
      <w:bookmarkEnd w:id="6"/>
    </w:p>
    <w:p w14:paraId="38D66178" w14:textId="77777777" w:rsidR="00AC2803" w:rsidRDefault="00AC2803" w:rsidP="00AC2803"/>
    <w:p w14:paraId="0B65D0F2" w14:textId="165D73AB" w:rsidR="004B1C80" w:rsidRDefault="00AC2803" w:rsidP="00AC2803">
      <w:r>
        <w:t xml:space="preserve">When the agent is run within the </w:t>
      </w:r>
      <w:r w:rsidR="00330A08">
        <w:t>python</w:t>
      </w:r>
      <w:r>
        <w:t xml:space="preserve"> program, this program initializes a connection to the communication hub server after querying the agent for its id. </w:t>
      </w:r>
      <w:r w:rsidR="0026720D">
        <w:t>T</w:t>
      </w:r>
      <w:r>
        <w:t xml:space="preserve">he </w:t>
      </w:r>
      <w:r w:rsidR="0026720D">
        <w:t>python</w:t>
      </w:r>
      <w:r>
        <w:t xml:space="preserve"> controller sends a message to the communications hub containing the action. The communications hub implements a hash table of variables and values and a list of messages for each agent, and updates these structures based on the messages.</w:t>
      </w:r>
      <w:r w:rsidR="004B1C80">
        <w:t xml:space="preserve"> After asserting an action’s result and before querying for the next action, the </w:t>
      </w:r>
      <w:r w:rsidR="0026720D">
        <w:t>python</w:t>
      </w:r>
      <w:r w:rsidR="004B1C80">
        <w:t xml:space="preserve"> controller queries the communication hub for any messages for the agent. These are asserted directly into the agent’s database and removed from the message list in the communication server.</w:t>
      </w:r>
    </w:p>
    <w:p w14:paraId="32596A84" w14:textId="2B581EEC" w:rsidR="00C72F6D" w:rsidRDefault="00C72F6D" w:rsidP="00AC2803">
      <w:pPr>
        <w:rPr>
          <w:i/>
        </w:rPr>
      </w:pPr>
      <w:r>
        <w:rPr>
          <w:i/>
        </w:rPr>
        <w:t>Think and talk about how state update is done from the hub (not just the result of actions explicitly performed).</w:t>
      </w:r>
    </w:p>
    <w:p w14:paraId="75D4B423" w14:textId="25AFBACD" w:rsidR="004A6468" w:rsidRPr="004A6468" w:rsidRDefault="004A6468" w:rsidP="00AC2803">
      <w:pPr>
        <w:rPr>
          <w:b/>
        </w:rPr>
      </w:pPr>
    </w:p>
    <w:sectPr w:rsidR="004A6468" w:rsidRPr="004A6468" w:rsidSect="00AB4449">
      <w:footerReference w:type="even" r:id="rId18"/>
      <w:footerReference w:type="default" r:id="rId1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EDFAE8" w14:textId="77777777" w:rsidR="00584AC5" w:rsidRDefault="00584AC5" w:rsidP="0068214A">
      <w:r>
        <w:separator/>
      </w:r>
    </w:p>
  </w:endnote>
  <w:endnote w:type="continuationSeparator" w:id="0">
    <w:p w14:paraId="73E05185" w14:textId="77777777" w:rsidR="00584AC5" w:rsidRDefault="00584AC5" w:rsidP="006821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merican Typewriter">
    <w:panose1 w:val="02090604020004020304"/>
    <w:charset w:val="00"/>
    <w:family w:val="auto"/>
    <w:pitch w:val="variable"/>
    <w:sig w:usb0="A000006F" w:usb1="00000019" w:usb2="00000000" w:usb3="00000000" w:csb0="0000011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BDE9C9" w14:textId="77777777" w:rsidR="00584AC5" w:rsidRDefault="00584AC5" w:rsidP="004A646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4BF333" w14:textId="77777777" w:rsidR="00584AC5" w:rsidRDefault="00584AC5" w:rsidP="004A646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B432E0" w14:textId="77777777" w:rsidR="00584AC5" w:rsidRDefault="00584AC5" w:rsidP="004A646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523C4">
      <w:rPr>
        <w:rStyle w:val="PageNumber"/>
        <w:noProof/>
      </w:rPr>
      <w:t>1</w:t>
    </w:r>
    <w:r>
      <w:rPr>
        <w:rStyle w:val="PageNumber"/>
      </w:rPr>
      <w:fldChar w:fldCharType="end"/>
    </w:r>
  </w:p>
  <w:p w14:paraId="3E5CD069" w14:textId="77777777" w:rsidR="00584AC5" w:rsidRDefault="00584AC5" w:rsidP="004A646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B49AF9" w14:textId="77777777" w:rsidR="00584AC5" w:rsidRDefault="00584AC5" w:rsidP="0068214A">
      <w:r>
        <w:separator/>
      </w:r>
    </w:p>
  </w:footnote>
  <w:footnote w:type="continuationSeparator" w:id="0">
    <w:p w14:paraId="4226401E" w14:textId="77777777" w:rsidR="00584AC5" w:rsidRDefault="00584AC5" w:rsidP="0068214A">
      <w:r>
        <w:continuationSeparator/>
      </w:r>
    </w:p>
  </w:footnote>
  <w:footnote w:id="1">
    <w:p w14:paraId="496D050C" w14:textId="77777777" w:rsidR="00584AC5" w:rsidRDefault="00584AC5">
      <w:pPr>
        <w:pStyle w:val="FootnoteText"/>
      </w:pPr>
      <w:r>
        <w:rPr>
          <w:rStyle w:val="FootnoteReference"/>
        </w:rPr>
        <w:footnoteRef/>
      </w:r>
      <w:r>
        <w:t xml:space="preserve"> Deter Agents Simulating Humans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001FE"/>
    <w:multiLevelType w:val="hybridMultilevel"/>
    <w:tmpl w:val="43AA526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nsid w:val="01722AE6"/>
    <w:multiLevelType w:val="hybridMultilevel"/>
    <w:tmpl w:val="F2506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E73378"/>
    <w:multiLevelType w:val="hybridMultilevel"/>
    <w:tmpl w:val="70F62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D27BAD"/>
    <w:multiLevelType w:val="hybridMultilevel"/>
    <w:tmpl w:val="036C8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982370"/>
    <w:multiLevelType w:val="hybridMultilevel"/>
    <w:tmpl w:val="6E622B6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nsid w:val="38B23E8A"/>
    <w:multiLevelType w:val="hybridMultilevel"/>
    <w:tmpl w:val="02FA9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C10741"/>
    <w:multiLevelType w:val="hybridMultilevel"/>
    <w:tmpl w:val="CD247B24"/>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7">
    <w:nsid w:val="39785F6C"/>
    <w:multiLevelType w:val="hybridMultilevel"/>
    <w:tmpl w:val="E8C2F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A13AFB"/>
    <w:multiLevelType w:val="hybridMultilevel"/>
    <w:tmpl w:val="F970D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DB44F6"/>
    <w:multiLevelType w:val="hybridMultilevel"/>
    <w:tmpl w:val="AB323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7A3D82"/>
    <w:multiLevelType w:val="hybridMultilevel"/>
    <w:tmpl w:val="B816B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D0568A"/>
    <w:multiLevelType w:val="hybridMultilevel"/>
    <w:tmpl w:val="7C124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164378"/>
    <w:multiLevelType w:val="hybridMultilevel"/>
    <w:tmpl w:val="4EA68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B74877"/>
    <w:multiLevelType w:val="hybridMultilevel"/>
    <w:tmpl w:val="7124F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561256"/>
    <w:multiLevelType w:val="hybridMultilevel"/>
    <w:tmpl w:val="43B84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7A1B29"/>
    <w:multiLevelType w:val="hybridMultilevel"/>
    <w:tmpl w:val="46849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6C83415"/>
    <w:multiLevelType w:val="hybridMultilevel"/>
    <w:tmpl w:val="FF446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F55281"/>
    <w:multiLevelType w:val="hybridMultilevel"/>
    <w:tmpl w:val="D6D64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E3323B"/>
    <w:multiLevelType w:val="hybridMultilevel"/>
    <w:tmpl w:val="95AEB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3"/>
  </w:num>
  <w:num w:numId="4">
    <w:abstractNumId w:val="10"/>
  </w:num>
  <w:num w:numId="5">
    <w:abstractNumId w:val="6"/>
  </w:num>
  <w:num w:numId="6">
    <w:abstractNumId w:val="0"/>
  </w:num>
  <w:num w:numId="7">
    <w:abstractNumId w:val="1"/>
  </w:num>
  <w:num w:numId="8">
    <w:abstractNumId w:val="11"/>
  </w:num>
  <w:num w:numId="9">
    <w:abstractNumId w:val="8"/>
  </w:num>
  <w:num w:numId="10">
    <w:abstractNumId w:val="15"/>
  </w:num>
  <w:num w:numId="11">
    <w:abstractNumId w:val="17"/>
  </w:num>
  <w:num w:numId="12">
    <w:abstractNumId w:val="16"/>
  </w:num>
  <w:num w:numId="13">
    <w:abstractNumId w:val="7"/>
  </w:num>
  <w:num w:numId="14">
    <w:abstractNumId w:val="18"/>
  </w:num>
  <w:num w:numId="15">
    <w:abstractNumId w:val="14"/>
  </w:num>
  <w:num w:numId="16">
    <w:abstractNumId w:val="13"/>
  </w:num>
  <w:num w:numId="17">
    <w:abstractNumId w:val="5"/>
  </w:num>
  <w:num w:numId="18">
    <w:abstractNumId w:val="2"/>
  </w:num>
  <w:num w:numId="19">
    <w:abstractNumId w:val="9"/>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14A"/>
    <w:rsid w:val="0000573E"/>
    <w:rsid w:val="00007CDA"/>
    <w:rsid w:val="00011FB3"/>
    <w:rsid w:val="00033273"/>
    <w:rsid w:val="00053E33"/>
    <w:rsid w:val="00061E30"/>
    <w:rsid w:val="00063B9B"/>
    <w:rsid w:val="000650B3"/>
    <w:rsid w:val="00074786"/>
    <w:rsid w:val="00076FB5"/>
    <w:rsid w:val="00092932"/>
    <w:rsid w:val="000A0248"/>
    <w:rsid w:val="000A30F2"/>
    <w:rsid w:val="000A385D"/>
    <w:rsid w:val="000A3BA3"/>
    <w:rsid w:val="000B062E"/>
    <w:rsid w:val="000B1F23"/>
    <w:rsid w:val="000B25C7"/>
    <w:rsid w:val="000B49A5"/>
    <w:rsid w:val="000B5463"/>
    <w:rsid w:val="000C13CB"/>
    <w:rsid w:val="000D4C00"/>
    <w:rsid w:val="000D7652"/>
    <w:rsid w:val="000E23DB"/>
    <w:rsid w:val="000F4194"/>
    <w:rsid w:val="00112AB7"/>
    <w:rsid w:val="00116DDB"/>
    <w:rsid w:val="001231AF"/>
    <w:rsid w:val="00125F4F"/>
    <w:rsid w:val="00161917"/>
    <w:rsid w:val="00177A29"/>
    <w:rsid w:val="00184D59"/>
    <w:rsid w:val="00184EAC"/>
    <w:rsid w:val="00190CC0"/>
    <w:rsid w:val="00194813"/>
    <w:rsid w:val="001A0EDB"/>
    <w:rsid w:val="001A2A07"/>
    <w:rsid w:val="001A58CB"/>
    <w:rsid w:val="001B031C"/>
    <w:rsid w:val="001B577E"/>
    <w:rsid w:val="001C6643"/>
    <w:rsid w:val="001C77D5"/>
    <w:rsid w:val="001D1C44"/>
    <w:rsid w:val="001E01A8"/>
    <w:rsid w:val="001E1DEA"/>
    <w:rsid w:val="001F7259"/>
    <w:rsid w:val="0020342C"/>
    <w:rsid w:val="00214524"/>
    <w:rsid w:val="0022426E"/>
    <w:rsid w:val="00226BDA"/>
    <w:rsid w:val="00230673"/>
    <w:rsid w:val="00237345"/>
    <w:rsid w:val="00246038"/>
    <w:rsid w:val="00250DF1"/>
    <w:rsid w:val="0026014C"/>
    <w:rsid w:val="00260476"/>
    <w:rsid w:val="002609BD"/>
    <w:rsid w:val="0026720D"/>
    <w:rsid w:val="0029778D"/>
    <w:rsid w:val="002C481E"/>
    <w:rsid w:val="002D2044"/>
    <w:rsid w:val="002D30F8"/>
    <w:rsid w:val="002D53F5"/>
    <w:rsid w:val="002E409D"/>
    <w:rsid w:val="002E7099"/>
    <w:rsid w:val="00307FA9"/>
    <w:rsid w:val="003225B1"/>
    <w:rsid w:val="003307E3"/>
    <w:rsid w:val="00330A08"/>
    <w:rsid w:val="0033223B"/>
    <w:rsid w:val="00335D37"/>
    <w:rsid w:val="0035177D"/>
    <w:rsid w:val="00352768"/>
    <w:rsid w:val="00353E3B"/>
    <w:rsid w:val="00357BAA"/>
    <w:rsid w:val="00372C87"/>
    <w:rsid w:val="003774C9"/>
    <w:rsid w:val="003815AA"/>
    <w:rsid w:val="00392028"/>
    <w:rsid w:val="0039736B"/>
    <w:rsid w:val="003B31BA"/>
    <w:rsid w:val="003C514D"/>
    <w:rsid w:val="003C787C"/>
    <w:rsid w:val="003D44E6"/>
    <w:rsid w:val="003F3D35"/>
    <w:rsid w:val="00432780"/>
    <w:rsid w:val="004378F1"/>
    <w:rsid w:val="00441433"/>
    <w:rsid w:val="004465E3"/>
    <w:rsid w:val="00447C1B"/>
    <w:rsid w:val="00455764"/>
    <w:rsid w:val="00465B42"/>
    <w:rsid w:val="0049221D"/>
    <w:rsid w:val="004927EC"/>
    <w:rsid w:val="004A6468"/>
    <w:rsid w:val="004B1C80"/>
    <w:rsid w:val="004C27DC"/>
    <w:rsid w:val="004C5029"/>
    <w:rsid w:val="004E2986"/>
    <w:rsid w:val="004F1067"/>
    <w:rsid w:val="004F69A3"/>
    <w:rsid w:val="00505250"/>
    <w:rsid w:val="005068E1"/>
    <w:rsid w:val="0052552D"/>
    <w:rsid w:val="005336D2"/>
    <w:rsid w:val="00540805"/>
    <w:rsid w:val="005441A2"/>
    <w:rsid w:val="00552AC5"/>
    <w:rsid w:val="005556E4"/>
    <w:rsid w:val="005657FD"/>
    <w:rsid w:val="00565DA0"/>
    <w:rsid w:val="00565FA0"/>
    <w:rsid w:val="00574DA0"/>
    <w:rsid w:val="00584AC5"/>
    <w:rsid w:val="005905FF"/>
    <w:rsid w:val="005A76D6"/>
    <w:rsid w:val="005B1C06"/>
    <w:rsid w:val="005C0F7F"/>
    <w:rsid w:val="005C6823"/>
    <w:rsid w:val="0060297F"/>
    <w:rsid w:val="00615312"/>
    <w:rsid w:val="006247E0"/>
    <w:rsid w:val="00624E09"/>
    <w:rsid w:val="006517B5"/>
    <w:rsid w:val="00652450"/>
    <w:rsid w:val="00653864"/>
    <w:rsid w:val="006628F3"/>
    <w:rsid w:val="00666926"/>
    <w:rsid w:val="0066729E"/>
    <w:rsid w:val="0067792D"/>
    <w:rsid w:val="00681ACC"/>
    <w:rsid w:val="0068214A"/>
    <w:rsid w:val="00691FF3"/>
    <w:rsid w:val="00694B9E"/>
    <w:rsid w:val="006C08A5"/>
    <w:rsid w:val="006E46D2"/>
    <w:rsid w:val="006F3F53"/>
    <w:rsid w:val="006F5A6D"/>
    <w:rsid w:val="007031C6"/>
    <w:rsid w:val="007058F0"/>
    <w:rsid w:val="0070764B"/>
    <w:rsid w:val="00712530"/>
    <w:rsid w:val="00712DE3"/>
    <w:rsid w:val="00713E29"/>
    <w:rsid w:val="00715341"/>
    <w:rsid w:val="007233F2"/>
    <w:rsid w:val="00726CD9"/>
    <w:rsid w:val="00733CEC"/>
    <w:rsid w:val="00740580"/>
    <w:rsid w:val="007469AB"/>
    <w:rsid w:val="00747AE7"/>
    <w:rsid w:val="007523C4"/>
    <w:rsid w:val="00752BDA"/>
    <w:rsid w:val="00754D6A"/>
    <w:rsid w:val="00763CD8"/>
    <w:rsid w:val="007828AF"/>
    <w:rsid w:val="00785DC7"/>
    <w:rsid w:val="007869F0"/>
    <w:rsid w:val="00794413"/>
    <w:rsid w:val="007A08F1"/>
    <w:rsid w:val="007A145D"/>
    <w:rsid w:val="007A3D47"/>
    <w:rsid w:val="007A443D"/>
    <w:rsid w:val="007C3ABD"/>
    <w:rsid w:val="007C3FF6"/>
    <w:rsid w:val="007C45E3"/>
    <w:rsid w:val="007C566A"/>
    <w:rsid w:val="007E6442"/>
    <w:rsid w:val="00814B9E"/>
    <w:rsid w:val="008439DB"/>
    <w:rsid w:val="0084495B"/>
    <w:rsid w:val="008469EA"/>
    <w:rsid w:val="00853A62"/>
    <w:rsid w:val="008607B0"/>
    <w:rsid w:val="008804E1"/>
    <w:rsid w:val="00881A77"/>
    <w:rsid w:val="008967D2"/>
    <w:rsid w:val="008A4E32"/>
    <w:rsid w:val="008A6808"/>
    <w:rsid w:val="008B2E7C"/>
    <w:rsid w:val="008B2FBA"/>
    <w:rsid w:val="008C0CB0"/>
    <w:rsid w:val="008C166A"/>
    <w:rsid w:val="008D2212"/>
    <w:rsid w:val="008D3998"/>
    <w:rsid w:val="008D5E18"/>
    <w:rsid w:val="008D6B8F"/>
    <w:rsid w:val="008E4A18"/>
    <w:rsid w:val="008E738F"/>
    <w:rsid w:val="008F71E1"/>
    <w:rsid w:val="00924008"/>
    <w:rsid w:val="00931F83"/>
    <w:rsid w:val="00932D3F"/>
    <w:rsid w:val="00934A6E"/>
    <w:rsid w:val="00936D6A"/>
    <w:rsid w:val="00951584"/>
    <w:rsid w:val="00954563"/>
    <w:rsid w:val="0096014B"/>
    <w:rsid w:val="009661F9"/>
    <w:rsid w:val="00970A41"/>
    <w:rsid w:val="00970B15"/>
    <w:rsid w:val="00970DFE"/>
    <w:rsid w:val="0097470A"/>
    <w:rsid w:val="00980D35"/>
    <w:rsid w:val="00987336"/>
    <w:rsid w:val="009B7A63"/>
    <w:rsid w:val="009C4F2A"/>
    <w:rsid w:val="009D0540"/>
    <w:rsid w:val="009E5BAC"/>
    <w:rsid w:val="009F0567"/>
    <w:rsid w:val="009F07E8"/>
    <w:rsid w:val="00A06402"/>
    <w:rsid w:val="00A15ACC"/>
    <w:rsid w:val="00A234D9"/>
    <w:rsid w:val="00A24EBD"/>
    <w:rsid w:val="00A30D88"/>
    <w:rsid w:val="00A3169F"/>
    <w:rsid w:val="00A36D6E"/>
    <w:rsid w:val="00A4267D"/>
    <w:rsid w:val="00A52351"/>
    <w:rsid w:val="00A70C8A"/>
    <w:rsid w:val="00A8372A"/>
    <w:rsid w:val="00A83FAC"/>
    <w:rsid w:val="00A9426C"/>
    <w:rsid w:val="00A9794D"/>
    <w:rsid w:val="00AA0E67"/>
    <w:rsid w:val="00AA2C7D"/>
    <w:rsid w:val="00AA76A2"/>
    <w:rsid w:val="00AB2E0B"/>
    <w:rsid w:val="00AB4449"/>
    <w:rsid w:val="00AC2803"/>
    <w:rsid w:val="00AD3CD5"/>
    <w:rsid w:val="00AD5119"/>
    <w:rsid w:val="00AD5865"/>
    <w:rsid w:val="00AE4A35"/>
    <w:rsid w:val="00AE683E"/>
    <w:rsid w:val="00AF38AA"/>
    <w:rsid w:val="00AF5841"/>
    <w:rsid w:val="00B45C90"/>
    <w:rsid w:val="00B464AB"/>
    <w:rsid w:val="00B6250B"/>
    <w:rsid w:val="00B64EB8"/>
    <w:rsid w:val="00B7431F"/>
    <w:rsid w:val="00B906D2"/>
    <w:rsid w:val="00B91A97"/>
    <w:rsid w:val="00BA3F60"/>
    <w:rsid w:val="00BA4146"/>
    <w:rsid w:val="00BB1F62"/>
    <w:rsid w:val="00BB7474"/>
    <w:rsid w:val="00BC1D67"/>
    <w:rsid w:val="00BD358D"/>
    <w:rsid w:val="00BE0B87"/>
    <w:rsid w:val="00BF2200"/>
    <w:rsid w:val="00BF53BA"/>
    <w:rsid w:val="00C01219"/>
    <w:rsid w:val="00C03125"/>
    <w:rsid w:val="00C03E39"/>
    <w:rsid w:val="00C20C37"/>
    <w:rsid w:val="00C21630"/>
    <w:rsid w:val="00C323B3"/>
    <w:rsid w:val="00C3570A"/>
    <w:rsid w:val="00C539DE"/>
    <w:rsid w:val="00C56C7C"/>
    <w:rsid w:val="00C62B73"/>
    <w:rsid w:val="00C72F6D"/>
    <w:rsid w:val="00C7585C"/>
    <w:rsid w:val="00C85502"/>
    <w:rsid w:val="00C86B82"/>
    <w:rsid w:val="00C90563"/>
    <w:rsid w:val="00CA768D"/>
    <w:rsid w:val="00CE075C"/>
    <w:rsid w:val="00CF19E4"/>
    <w:rsid w:val="00D1350C"/>
    <w:rsid w:val="00D15DAA"/>
    <w:rsid w:val="00D21FE2"/>
    <w:rsid w:val="00D24CC1"/>
    <w:rsid w:val="00D33BC4"/>
    <w:rsid w:val="00D341ED"/>
    <w:rsid w:val="00D5278C"/>
    <w:rsid w:val="00D5349A"/>
    <w:rsid w:val="00D62FE0"/>
    <w:rsid w:val="00D64E75"/>
    <w:rsid w:val="00D679EA"/>
    <w:rsid w:val="00D71879"/>
    <w:rsid w:val="00D76283"/>
    <w:rsid w:val="00DA65F2"/>
    <w:rsid w:val="00DB00AE"/>
    <w:rsid w:val="00DC200A"/>
    <w:rsid w:val="00DC4678"/>
    <w:rsid w:val="00DC7DA6"/>
    <w:rsid w:val="00DE1B46"/>
    <w:rsid w:val="00DE36EF"/>
    <w:rsid w:val="00DE413D"/>
    <w:rsid w:val="00E17B41"/>
    <w:rsid w:val="00E35F9F"/>
    <w:rsid w:val="00E404AE"/>
    <w:rsid w:val="00E40BDC"/>
    <w:rsid w:val="00E6035B"/>
    <w:rsid w:val="00E6242E"/>
    <w:rsid w:val="00E712DF"/>
    <w:rsid w:val="00E73C5D"/>
    <w:rsid w:val="00E87E01"/>
    <w:rsid w:val="00E9778A"/>
    <w:rsid w:val="00EA2F71"/>
    <w:rsid w:val="00EB13AC"/>
    <w:rsid w:val="00EB4D03"/>
    <w:rsid w:val="00EC6EF6"/>
    <w:rsid w:val="00ED00AB"/>
    <w:rsid w:val="00ED5F45"/>
    <w:rsid w:val="00EE10A3"/>
    <w:rsid w:val="00EE4318"/>
    <w:rsid w:val="00EF3283"/>
    <w:rsid w:val="00EF4A39"/>
    <w:rsid w:val="00EF57A7"/>
    <w:rsid w:val="00F00587"/>
    <w:rsid w:val="00F04967"/>
    <w:rsid w:val="00F17B1A"/>
    <w:rsid w:val="00F23149"/>
    <w:rsid w:val="00F30A6F"/>
    <w:rsid w:val="00F3601D"/>
    <w:rsid w:val="00F4087E"/>
    <w:rsid w:val="00F42CA4"/>
    <w:rsid w:val="00F42D45"/>
    <w:rsid w:val="00F51B11"/>
    <w:rsid w:val="00F61CFF"/>
    <w:rsid w:val="00F717D4"/>
    <w:rsid w:val="00F76F38"/>
    <w:rsid w:val="00F90E4D"/>
    <w:rsid w:val="00F92083"/>
    <w:rsid w:val="00F9574A"/>
    <w:rsid w:val="00FA2A6F"/>
    <w:rsid w:val="00FA6F42"/>
    <w:rsid w:val="00FB4081"/>
    <w:rsid w:val="00FC088B"/>
    <w:rsid w:val="00FD3B91"/>
    <w:rsid w:val="00FD5CB9"/>
    <w:rsid w:val="00FD693F"/>
    <w:rsid w:val="00FF4C9A"/>
    <w:rsid w:val="00FF63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7595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6F3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6242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57BA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214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214A"/>
    <w:rPr>
      <w:rFonts w:asciiTheme="majorHAnsi" w:eastAsiaTheme="majorEastAsia" w:hAnsiTheme="majorHAnsi" w:cstheme="majorBidi"/>
      <w:color w:val="17365D" w:themeColor="text2" w:themeShade="BF"/>
      <w:spacing w:val="5"/>
      <w:kern w:val="28"/>
      <w:sz w:val="52"/>
      <w:szCs w:val="52"/>
    </w:rPr>
  </w:style>
  <w:style w:type="paragraph" w:styleId="FootnoteText">
    <w:name w:val="footnote text"/>
    <w:basedOn w:val="Normal"/>
    <w:link w:val="FootnoteTextChar"/>
    <w:uiPriority w:val="99"/>
    <w:unhideWhenUsed/>
    <w:rsid w:val="0068214A"/>
  </w:style>
  <w:style w:type="character" w:customStyle="1" w:styleId="FootnoteTextChar">
    <w:name w:val="Footnote Text Char"/>
    <w:basedOn w:val="DefaultParagraphFont"/>
    <w:link w:val="FootnoteText"/>
    <w:uiPriority w:val="99"/>
    <w:rsid w:val="0068214A"/>
  </w:style>
  <w:style w:type="character" w:styleId="FootnoteReference">
    <w:name w:val="footnote reference"/>
    <w:basedOn w:val="DefaultParagraphFont"/>
    <w:uiPriority w:val="99"/>
    <w:unhideWhenUsed/>
    <w:rsid w:val="0068214A"/>
    <w:rPr>
      <w:vertAlign w:val="superscript"/>
    </w:rPr>
  </w:style>
  <w:style w:type="character" w:customStyle="1" w:styleId="Heading1Char">
    <w:name w:val="Heading 1 Char"/>
    <w:basedOn w:val="DefaultParagraphFont"/>
    <w:link w:val="Heading1"/>
    <w:uiPriority w:val="9"/>
    <w:rsid w:val="00F76F38"/>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D64E75"/>
    <w:rPr>
      <w:color w:val="0000FF" w:themeColor="hyperlink"/>
      <w:u w:val="single"/>
    </w:rPr>
  </w:style>
  <w:style w:type="paragraph" w:styleId="BalloonText">
    <w:name w:val="Balloon Text"/>
    <w:basedOn w:val="Normal"/>
    <w:link w:val="BalloonTextChar"/>
    <w:uiPriority w:val="99"/>
    <w:semiHidden/>
    <w:unhideWhenUsed/>
    <w:rsid w:val="00EF328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3283"/>
    <w:rPr>
      <w:rFonts w:ascii="Lucida Grande" w:hAnsi="Lucida Grande" w:cs="Lucida Grande"/>
      <w:sz w:val="18"/>
      <w:szCs w:val="18"/>
    </w:rPr>
  </w:style>
  <w:style w:type="character" w:customStyle="1" w:styleId="Heading2Char">
    <w:name w:val="Heading 2 Char"/>
    <w:basedOn w:val="DefaultParagraphFont"/>
    <w:link w:val="Heading2"/>
    <w:uiPriority w:val="9"/>
    <w:rsid w:val="00E6242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57BAA"/>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DE1B46"/>
    <w:rPr>
      <w:sz w:val="18"/>
      <w:szCs w:val="18"/>
    </w:rPr>
  </w:style>
  <w:style w:type="paragraph" w:styleId="CommentText">
    <w:name w:val="annotation text"/>
    <w:basedOn w:val="Normal"/>
    <w:link w:val="CommentTextChar"/>
    <w:uiPriority w:val="99"/>
    <w:semiHidden/>
    <w:unhideWhenUsed/>
    <w:rsid w:val="00DE1B46"/>
  </w:style>
  <w:style w:type="character" w:customStyle="1" w:styleId="CommentTextChar">
    <w:name w:val="Comment Text Char"/>
    <w:basedOn w:val="DefaultParagraphFont"/>
    <w:link w:val="CommentText"/>
    <w:uiPriority w:val="99"/>
    <w:semiHidden/>
    <w:rsid w:val="00DE1B46"/>
  </w:style>
  <w:style w:type="paragraph" w:styleId="CommentSubject">
    <w:name w:val="annotation subject"/>
    <w:basedOn w:val="CommentText"/>
    <w:next w:val="CommentText"/>
    <w:link w:val="CommentSubjectChar"/>
    <w:uiPriority w:val="99"/>
    <w:semiHidden/>
    <w:unhideWhenUsed/>
    <w:rsid w:val="00DE1B46"/>
    <w:rPr>
      <w:b/>
      <w:bCs/>
      <w:sz w:val="20"/>
      <w:szCs w:val="20"/>
    </w:rPr>
  </w:style>
  <w:style w:type="character" w:customStyle="1" w:styleId="CommentSubjectChar">
    <w:name w:val="Comment Subject Char"/>
    <w:basedOn w:val="CommentTextChar"/>
    <w:link w:val="CommentSubject"/>
    <w:uiPriority w:val="99"/>
    <w:semiHidden/>
    <w:rsid w:val="00DE1B46"/>
    <w:rPr>
      <w:b/>
      <w:bCs/>
      <w:sz w:val="20"/>
      <w:szCs w:val="20"/>
    </w:rPr>
  </w:style>
  <w:style w:type="paragraph" w:styleId="Revision">
    <w:name w:val="Revision"/>
    <w:hidden/>
    <w:uiPriority w:val="99"/>
    <w:semiHidden/>
    <w:rsid w:val="00DE1B46"/>
  </w:style>
  <w:style w:type="paragraph" w:styleId="DocumentMap">
    <w:name w:val="Document Map"/>
    <w:basedOn w:val="Normal"/>
    <w:link w:val="DocumentMapChar"/>
    <w:uiPriority w:val="99"/>
    <w:semiHidden/>
    <w:unhideWhenUsed/>
    <w:rsid w:val="00DE1B46"/>
    <w:rPr>
      <w:rFonts w:ascii="Lucida Grande" w:hAnsi="Lucida Grande" w:cs="Lucida Grande"/>
    </w:rPr>
  </w:style>
  <w:style w:type="character" w:customStyle="1" w:styleId="DocumentMapChar">
    <w:name w:val="Document Map Char"/>
    <w:basedOn w:val="DefaultParagraphFont"/>
    <w:link w:val="DocumentMap"/>
    <w:uiPriority w:val="99"/>
    <w:semiHidden/>
    <w:rsid w:val="00DE1B46"/>
    <w:rPr>
      <w:rFonts w:ascii="Lucida Grande" w:hAnsi="Lucida Grande" w:cs="Lucida Grande"/>
    </w:rPr>
  </w:style>
  <w:style w:type="paragraph" w:styleId="ListParagraph">
    <w:name w:val="List Paragraph"/>
    <w:basedOn w:val="Normal"/>
    <w:uiPriority w:val="34"/>
    <w:qFormat/>
    <w:rsid w:val="00F23149"/>
    <w:pPr>
      <w:ind w:left="720"/>
      <w:contextualSpacing/>
    </w:pPr>
  </w:style>
  <w:style w:type="paragraph" w:styleId="Footer">
    <w:name w:val="footer"/>
    <w:basedOn w:val="Normal"/>
    <w:link w:val="FooterChar"/>
    <w:uiPriority w:val="99"/>
    <w:unhideWhenUsed/>
    <w:rsid w:val="004A6468"/>
    <w:pPr>
      <w:tabs>
        <w:tab w:val="center" w:pos="4320"/>
        <w:tab w:val="right" w:pos="8640"/>
      </w:tabs>
    </w:pPr>
  </w:style>
  <w:style w:type="character" w:customStyle="1" w:styleId="FooterChar">
    <w:name w:val="Footer Char"/>
    <w:basedOn w:val="DefaultParagraphFont"/>
    <w:link w:val="Footer"/>
    <w:uiPriority w:val="99"/>
    <w:rsid w:val="004A6468"/>
  </w:style>
  <w:style w:type="character" w:styleId="PageNumber">
    <w:name w:val="page number"/>
    <w:basedOn w:val="DefaultParagraphFont"/>
    <w:uiPriority w:val="99"/>
    <w:semiHidden/>
    <w:unhideWhenUsed/>
    <w:rsid w:val="004A6468"/>
  </w:style>
  <w:style w:type="paragraph" w:styleId="TOC1">
    <w:name w:val="toc 1"/>
    <w:basedOn w:val="Normal"/>
    <w:next w:val="Normal"/>
    <w:autoRedefine/>
    <w:uiPriority w:val="39"/>
    <w:unhideWhenUsed/>
    <w:rsid w:val="004A6468"/>
    <w:pPr>
      <w:spacing w:before="240" w:after="120"/>
    </w:pPr>
    <w:rPr>
      <w:b/>
      <w:caps/>
      <w:sz w:val="22"/>
      <w:szCs w:val="22"/>
      <w:u w:val="single"/>
    </w:rPr>
  </w:style>
  <w:style w:type="paragraph" w:styleId="TOC2">
    <w:name w:val="toc 2"/>
    <w:basedOn w:val="Normal"/>
    <w:next w:val="Normal"/>
    <w:autoRedefine/>
    <w:uiPriority w:val="39"/>
    <w:unhideWhenUsed/>
    <w:rsid w:val="004A6468"/>
    <w:rPr>
      <w:b/>
      <w:smallCaps/>
      <w:sz w:val="22"/>
      <w:szCs w:val="22"/>
    </w:rPr>
  </w:style>
  <w:style w:type="paragraph" w:styleId="TOC3">
    <w:name w:val="toc 3"/>
    <w:basedOn w:val="Normal"/>
    <w:next w:val="Normal"/>
    <w:autoRedefine/>
    <w:uiPriority w:val="39"/>
    <w:unhideWhenUsed/>
    <w:rsid w:val="004A6468"/>
    <w:rPr>
      <w:smallCaps/>
      <w:sz w:val="22"/>
      <w:szCs w:val="22"/>
    </w:rPr>
  </w:style>
  <w:style w:type="paragraph" w:styleId="TOC4">
    <w:name w:val="toc 4"/>
    <w:basedOn w:val="Normal"/>
    <w:next w:val="Normal"/>
    <w:autoRedefine/>
    <w:uiPriority w:val="39"/>
    <w:unhideWhenUsed/>
    <w:rsid w:val="004A6468"/>
    <w:rPr>
      <w:sz w:val="22"/>
      <w:szCs w:val="22"/>
    </w:rPr>
  </w:style>
  <w:style w:type="paragraph" w:styleId="TOC5">
    <w:name w:val="toc 5"/>
    <w:basedOn w:val="Normal"/>
    <w:next w:val="Normal"/>
    <w:autoRedefine/>
    <w:uiPriority w:val="39"/>
    <w:unhideWhenUsed/>
    <w:rsid w:val="004A6468"/>
    <w:rPr>
      <w:sz w:val="22"/>
      <w:szCs w:val="22"/>
    </w:rPr>
  </w:style>
  <w:style w:type="paragraph" w:styleId="TOC6">
    <w:name w:val="toc 6"/>
    <w:basedOn w:val="Normal"/>
    <w:next w:val="Normal"/>
    <w:autoRedefine/>
    <w:uiPriority w:val="39"/>
    <w:unhideWhenUsed/>
    <w:rsid w:val="004A6468"/>
    <w:rPr>
      <w:sz w:val="22"/>
      <w:szCs w:val="22"/>
    </w:rPr>
  </w:style>
  <w:style w:type="paragraph" w:styleId="TOC7">
    <w:name w:val="toc 7"/>
    <w:basedOn w:val="Normal"/>
    <w:next w:val="Normal"/>
    <w:autoRedefine/>
    <w:uiPriority w:val="39"/>
    <w:unhideWhenUsed/>
    <w:rsid w:val="004A6468"/>
    <w:rPr>
      <w:sz w:val="22"/>
      <w:szCs w:val="22"/>
    </w:rPr>
  </w:style>
  <w:style w:type="paragraph" w:styleId="TOC8">
    <w:name w:val="toc 8"/>
    <w:basedOn w:val="Normal"/>
    <w:next w:val="Normal"/>
    <w:autoRedefine/>
    <w:uiPriority w:val="39"/>
    <w:unhideWhenUsed/>
    <w:rsid w:val="004A6468"/>
    <w:rPr>
      <w:sz w:val="22"/>
      <w:szCs w:val="22"/>
    </w:rPr>
  </w:style>
  <w:style w:type="paragraph" w:styleId="TOC9">
    <w:name w:val="toc 9"/>
    <w:basedOn w:val="Normal"/>
    <w:next w:val="Normal"/>
    <w:autoRedefine/>
    <w:uiPriority w:val="39"/>
    <w:unhideWhenUsed/>
    <w:rsid w:val="004A6468"/>
    <w:rPr>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6F3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6242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57BA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214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214A"/>
    <w:rPr>
      <w:rFonts w:asciiTheme="majorHAnsi" w:eastAsiaTheme="majorEastAsia" w:hAnsiTheme="majorHAnsi" w:cstheme="majorBidi"/>
      <w:color w:val="17365D" w:themeColor="text2" w:themeShade="BF"/>
      <w:spacing w:val="5"/>
      <w:kern w:val="28"/>
      <w:sz w:val="52"/>
      <w:szCs w:val="52"/>
    </w:rPr>
  </w:style>
  <w:style w:type="paragraph" w:styleId="FootnoteText">
    <w:name w:val="footnote text"/>
    <w:basedOn w:val="Normal"/>
    <w:link w:val="FootnoteTextChar"/>
    <w:uiPriority w:val="99"/>
    <w:unhideWhenUsed/>
    <w:rsid w:val="0068214A"/>
  </w:style>
  <w:style w:type="character" w:customStyle="1" w:styleId="FootnoteTextChar">
    <w:name w:val="Footnote Text Char"/>
    <w:basedOn w:val="DefaultParagraphFont"/>
    <w:link w:val="FootnoteText"/>
    <w:uiPriority w:val="99"/>
    <w:rsid w:val="0068214A"/>
  </w:style>
  <w:style w:type="character" w:styleId="FootnoteReference">
    <w:name w:val="footnote reference"/>
    <w:basedOn w:val="DefaultParagraphFont"/>
    <w:uiPriority w:val="99"/>
    <w:unhideWhenUsed/>
    <w:rsid w:val="0068214A"/>
    <w:rPr>
      <w:vertAlign w:val="superscript"/>
    </w:rPr>
  </w:style>
  <w:style w:type="character" w:customStyle="1" w:styleId="Heading1Char">
    <w:name w:val="Heading 1 Char"/>
    <w:basedOn w:val="DefaultParagraphFont"/>
    <w:link w:val="Heading1"/>
    <w:uiPriority w:val="9"/>
    <w:rsid w:val="00F76F38"/>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D64E75"/>
    <w:rPr>
      <w:color w:val="0000FF" w:themeColor="hyperlink"/>
      <w:u w:val="single"/>
    </w:rPr>
  </w:style>
  <w:style w:type="paragraph" w:styleId="BalloonText">
    <w:name w:val="Balloon Text"/>
    <w:basedOn w:val="Normal"/>
    <w:link w:val="BalloonTextChar"/>
    <w:uiPriority w:val="99"/>
    <w:semiHidden/>
    <w:unhideWhenUsed/>
    <w:rsid w:val="00EF328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3283"/>
    <w:rPr>
      <w:rFonts w:ascii="Lucida Grande" w:hAnsi="Lucida Grande" w:cs="Lucida Grande"/>
      <w:sz w:val="18"/>
      <w:szCs w:val="18"/>
    </w:rPr>
  </w:style>
  <w:style w:type="character" w:customStyle="1" w:styleId="Heading2Char">
    <w:name w:val="Heading 2 Char"/>
    <w:basedOn w:val="DefaultParagraphFont"/>
    <w:link w:val="Heading2"/>
    <w:uiPriority w:val="9"/>
    <w:rsid w:val="00E6242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57BAA"/>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DE1B46"/>
    <w:rPr>
      <w:sz w:val="18"/>
      <w:szCs w:val="18"/>
    </w:rPr>
  </w:style>
  <w:style w:type="paragraph" w:styleId="CommentText">
    <w:name w:val="annotation text"/>
    <w:basedOn w:val="Normal"/>
    <w:link w:val="CommentTextChar"/>
    <w:uiPriority w:val="99"/>
    <w:semiHidden/>
    <w:unhideWhenUsed/>
    <w:rsid w:val="00DE1B46"/>
  </w:style>
  <w:style w:type="character" w:customStyle="1" w:styleId="CommentTextChar">
    <w:name w:val="Comment Text Char"/>
    <w:basedOn w:val="DefaultParagraphFont"/>
    <w:link w:val="CommentText"/>
    <w:uiPriority w:val="99"/>
    <w:semiHidden/>
    <w:rsid w:val="00DE1B46"/>
  </w:style>
  <w:style w:type="paragraph" w:styleId="CommentSubject">
    <w:name w:val="annotation subject"/>
    <w:basedOn w:val="CommentText"/>
    <w:next w:val="CommentText"/>
    <w:link w:val="CommentSubjectChar"/>
    <w:uiPriority w:val="99"/>
    <w:semiHidden/>
    <w:unhideWhenUsed/>
    <w:rsid w:val="00DE1B46"/>
    <w:rPr>
      <w:b/>
      <w:bCs/>
      <w:sz w:val="20"/>
      <w:szCs w:val="20"/>
    </w:rPr>
  </w:style>
  <w:style w:type="character" w:customStyle="1" w:styleId="CommentSubjectChar">
    <w:name w:val="Comment Subject Char"/>
    <w:basedOn w:val="CommentTextChar"/>
    <w:link w:val="CommentSubject"/>
    <w:uiPriority w:val="99"/>
    <w:semiHidden/>
    <w:rsid w:val="00DE1B46"/>
    <w:rPr>
      <w:b/>
      <w:bCs/>
      <w:sz w:val="20"/>
      <w:szCs w:val="20"/>
    </w:rPr>
  </w:style>
  <w:style w:type="paragraph" w:styleId="Revision">
    <w:name w:val="Revision"/>
    <w:hidden/>
    <w:uiPriority w:val="99"/>
    <w:semiHidden/>
    <w:rsid w:val="00DE1B46"/>
  </w:style>
  <w:style w:type="paragraph" w:styleId="DocumentMap">
    <w:name w:val="Document Map"/>
    <w:basedOn w:val="Normal"/>
    <w:link w:val="DocumentMapChar"/>
    <w:uiPriority w:val="99"/>
    <w:semiHidden/>
    <w:unhideWhenUsed/>
    <w:rsid w:val="00DE1B46"/>
    <w:rPr>
      <w:rFonts w:ascii="Lucida Grande" w:hAnsi="Lucida Grande" w:cs="Lucida Grande"/>
    </w:rPr>
  </w:style>
  <w:style w:type="character" w:customStyle="1" w:styleId="DocumentMapChar">
    <w:name w:val="Document Map Char"/>
    <w:basedOn w:val="DefaultParagraphFont"/>
    <w:link w:val="DocumentMap"/>
    <w:uiPriority w:val="99"/>
    <w:semiHidden/>
    <w:rsid w:val="00DE1B46"/>
    <w:rPr>
      <w:rFonts w:ascii="Lucida Grande" w:hAnsi="Lucida Grande" w:cs="Lucida Grande"/>
    </w:rPr>
  </w:style>
  <w:style w:type="paragraph" w:styleId="ListParagraph">
    <w:name w:val="List Paragraph"/>
    <w:basedOn w:val="Normal"/>
    <w:uiPriority w:val="34"/>
    <w:qFormat/>
    <w:rsid w:val="00F23149"/>
    <w:pPr>
      <w:ind w:left="720"/>
      <w:contextualSpacing/>
    </w:pPr>
  </w:style>
  <w:style w:type="paragraph" w:styleId="Footer">
    <w:name w:val="footer"/>
    <w:basedOn w:val="Normal"/>
    <w:link w:val="FooterChar"/>
    <w:uiPriority w:val="99"/>
    <w:unhideWhenUsed/>
    <w:rsid w:val="004A6468"/>
    <w:pPr>
      <w:tabs>
        <w:tab w:val="center" w:pos="4320"/>
        <w:tab w:val="right" w:pos="8640"/>
      </w:tabs>
    </w:pPr>
  </w:style>
  <w:style w:type="character" w:customStyle="1" w:styleId="FooterChar">
    <w:name w:val="Footer Char"/>
    <w:basedOn w:val="DefaultParagraphFont"/>
    <w:link w:val="Footer"/>
    <w:uiPriority w:val="99"/>
    <w:rsid w:val="004A6468"/>
  </w:style>
  <w:style w:type="character" w:styleId="PageNumber">
    <w:name w:val="page number"/>
    <w:basedOn w:val="DefaultParagraphFont"/>
    <w:uiPriority w:val="99"/>
    <w:semiHidden/>
    <w:unhideWhenUsed/>
    <w:rsid w:val="004A6468"/>
  </w:style>
  <w:style w:type="paragraph" w:styleId="TOC1">
    <w:name w:val="toc 1"/>
    <w:basedOn w:val="Normal"/>
    <w:next w:val="Normal"/>
    <w:autoRedefine/>
    <w:uiPriority w:val="39"/>
    <w:unhideWhenUsed/>
    <w:rsid w:val="004A6468"/>
    <w:pPr>
      <w:spacing w:before="240" w:after="120"/>
    </w:pPr>
    <w:rPr>
      <w:b/>
      <w:caps/>
      <w:sz w:val="22"/>
      <w:szCs w:val="22"/>
      <w:u w:val="single"/>
    </w:rPr>
  </w:style>
  <w:style w:type="paragraph" w:styleId="TOC2">
    <w:name w:val="toc 2"/>
    <w:basedOn w:val="Normal"/>
    <w:next w:val="Normal"/>
    <w:autoRedefine/>
    <w:uiPriority w:val="39"/>
    <w:unhideWhenUsed/>
    <w:rsid w:val="004A6468"/>
    <w:rPr>
      <w:b/>
      <w:smallCaps/>
      <w:sz w:val="22"/>
      <w:szCs w:val="22"/>
    </w:rPr>
  </w:style>
  <w:style w:type="paragraph" w:styleId="TOC3">
    <w:name w:val="toc 3"/>
    <w:basedOn w:val="Normal"/>
    <w:next w:val="Normal"/>
    <w:autoRedefine/>
    <w:uiPriority w:val="39"/>
    <w:unhideWhenUsed/>
    <w:rsid w:val="004A6468"/>
    <w:rPr>
      <w:smallCaps/>
      <w:sz w:val="22"/>
      <w:szCs w:val="22"/>
    </w:rPr>
  </w:style>
  <w:style w:type="paragraph" w:styleId="TOC4">
    <w:name w:val="toc 4"/>
    <w:basedOn w:val="Normal"/>
    <w:next w:val="Normal"/>
    <w:autoRedefine/>
    <w:uiPriority w:val="39"/>
    <w:unhideWhenUsed/>
    <w:rsid w:val="004A6468"/>
    <w:rPr>
      <w:sz w:val="22"/>
      <w:szCs w:val="22"/>
    </w:rPr>
  </w:style>
  <w:style w:type="paragraph" w:styleId="TOC5">
    <w:name w:val="toc 5"/>
    <w:basedOn w:val="Normal"/>
    <w:next w:val="Normal"/>
    <w:autoRedefine/>
    <w:uiPriority w:val="39"/>
    <w:unhideWhenUsed/>
    <w:rsid w:val="004A6468"/>
    <w:rPr>
      <w:sz w:val="22"/>
      <w:szCs w:val="22"/>
    </w:rPr>
  </w:style>
  <w:style w:type="paragraph" w:styleId="TOC6">
    <w:name w:val="toc 6"/>
    <w:basedOn w:val="Normal"/>
    <w:next w:val="Normal"/>
    <w:autoRedefine/>
    <w:uiPriority w:val="39"/>
    <w:unhideWhenUsed/>
    <w:rsid w:val="004A6468"/>
    <w:rPr>
      <w:sz w:val="22"/>
      <w:szCs w:val="22"/>
    </w:rPr>
  </w:style>
  <w:style w:type="paragraph" w:styleId="TOC7">
    <w:name w:val="toc 7"/>
    <w:basedOn w:val="Normal"/>
    <w:next w:val="Normal"/>
    <w:autoRedefine/>
    <w:uiPriority w:val="39"/>
    <w:unhideWhenUsed/>
    <w:rsid w:val="004A6468"/>
    <w:rPr>
      <w:sz w:val="22"/>
      <w:szCs w:val="22"/>
    </w:rPr>
  </w:style>
  <w:style w:type="paragraph" w:styleId="TOC8">
    <w:name w:val="toc 8"/>
    <w:basedOn w:val="Normal"/>
    <w:next w:val="Normal"/>
    <w:autoRedefine/>
    <w:uiPriority w:val="39"/>
    <w:unhideWhenUsed/>
    <w:rsid w:val="004A6468"/>
    <w:rPr>
      <w:sz w:val="22"/>
      <w:szCs w:val="22"/>
    </w:rPr>
  </w:style>
  <w:style w:type="paragraph" w:styleId="TOC9">
    <w:name w:val="toc 9"/>
    <w:basedOn w:val="Normal"/>
    <w:next w:val="Normal"/>
    <w:autoRedefine/>
    <w:uiPriority w:val="39"/>
    <w:unhideWhenUsed/>
    <w:rsid w:val="004A646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blythe@isi.edu" TargetMode="External"/><Relationship Id="rId20" Type="http://schemas.openxmlformats.org/officeDocument/2006/relationships/fontTable" Target="fontTable.xml"/><Relationship Id="rId21" Type="http://schemas.openxmlformats.org/officeDocument/2006/relationships/theme" Target="theme/theme1.xml"/><Relationship Id="rId22" Type="http://schemas.microsoft.com/office/2011/relationships/people" Target="people.xml"/><Relationship Id="rId10" Type="http://schemas.openxmlformats.org/officeDocument/2006/relationships/hyperlink" Target="https://www.python.org/downloads/" TargetMode="External"/><Relationship Id="rId11" Type="http://schemas.openxmlformats.org/officeDocument/2006/relationships/image" Target="media/image1.jpeg"/><Relationship Id="rId12" Type="http://schemas.microsoft.com/office/2007/relationships/hdphoto" Target="media/hdphoto1.wdp"/><Relationship Id="rId13" Type="http://schemas.openxmlformats.org/officeDocument/2006/relationships/image" Target="media/image2.jpeg"/><Relationship Id="rId14" Type="http://schemas.microsoft.com/office/2007/relationships/hdphoto" Target="media/hdphoto2.wdp"/><Relationship Id="rId15" Type="http://schemas.openxmlformats.org/officeDocument/2006/relationships/image" Target="media/image3.png"/><Relationship Id="rId16" Type="http://schemas.openxmlformats.org/officeDocument/2006/relationships/image" Target="media/image4.jpeg"/><Relationship Id="rId17" Type="http://schemas.microsoft.com/office/2007/relationships/hdphoto" Target="media/hdphoto3.wdp"/><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4FD2B4-CA6F-2C49-825A-CAD73674F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1368</TotalTime>
  <Pages>10</Pages>
  <Words>2567</Words>
  <Characters>14635</Characters>
  <Application>Microsoft Macintosh Word</Application>
  <DocSecurity>0</DocSecurity>
  <Lines>121</Lines>
  <Paragraphs>34</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1. Installation</vt:lpstr>
      <vt:lpstr>2. An example mail reading agent</vt:lpstr>
      <vt:lpstr>3. The Instinctive Module - modify</vt:lpstr>
      <vt:lpstr>4. The Rational Module and top-level agent behavior – change?</vt:lpstr>
      <vt:lpstr/>
      <vt:lpstr/>
      <vt:lpstr/>
      <vt:lpstr>5. Goal-driven reactive behavior</vt:lpstr>
      <vt:lpstr>    5.1 Programming goal-driven agents – update for straight python programming.</vt:lpstr>
      <vt:lpstr>        Underlying Python definition</vt:lpstr>
      <vt:lpstr>6. Inter-Agent Communication</vt:lpstr>
      <vt:lpstr>    How this works – change?</vt:lpstr>
    </vt:vector>
  </TitlesOfParts>
  <Company>USC Information Sciences Institute</Company>
  <LinksUpToDate>false</LinksUpToDate>
  <CharactersWithSpaces>17168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Blythe</dc:creator>
  <cp:keywords/>
  <dc:description/>
  <cp:lastModifiedBy>melissa mullin</cp:lastModifiedBy>
  <cp:revision>41</cp:revision>
  <cp:lastPrinted>2013-02-26T17:33:00Z</cp:lastPrinted>
  <dcterms:created xsi:type="dcterms:W3CDTF">2013-04-09T23:10:00Z</dcterms:created>
  <dcterms:modified xsi:type="dcterms:W3CDTF">2016-06-30T18:22:00Z</dcterms:modified>
</cp:coreProperties>
</file>