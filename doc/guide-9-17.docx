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AD08" w14:textId="070CBA19" w:rsidR="0068214A" w:rsidRDefault="0068214A" w:rsidP="004E2986">
      <w:pPr>
        <w:pStyle w:val="Title"/>
      </w:pPr>
      <w:r>
        <w:t>DASH User Guide</w:t>
      </w:r>
      <w:r w:rsidR="007E7025">
        <w:t xml:space="preserve">          </w:t>
      </w:r>
      <w:r w:rsidR="00574DA0">
        <w:t xml:space="preserve">         </w:t>
      </w:r>
      <w:r w:rsidR="00B7431F">
        <w:t xml:space="preserve">          </w:t>
      </w:r>
      <w:r w:rsidR="007E7025">
        <w:rPr>
          <w:sz w:val="36"/>
          <w:szCs w:val="36"/>
        </w:rPr>
        <w:t>10</w:t>
      </w:r>
      <w:r w:rsidR="00B45C90">
        <w:rPr>
          <w:sz w:val="36"/>
          <w:szCs w:val="36"/>
        </w:rPr>
        <w:t>/</w:t>
      </w:r>
      <w:r w:rsidR="00B7431F">
        <w:rPr>
          <w:sz w:val="36"/>
          <w:szCs w:val="36"/>
        </w:rPr>
        <w:t>20</w:t>
      </w:r>
      <w:r w:rsidR="00B45C90">
        <w:rPr>
          <w:sz w:val="36"/>
          <w:szCs w:val="36"/>
        </w:rPr>
        <w:t>1</w:t>
      </w:r>
      <w:r w:rsidR="007E7025">
        <w:rPr>
          <w:sz w:val="36"/>
          <w:szCs w:val="36"/>
        </w:rPr>
        <w:t>7</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19D68F73" w:rsidR="00F23149" w:rsidRDefault="00023CB4" w:rsidP="00F23149">
      <w:pPr>
        <w:pStyle w:val="ListParagraph"/>
        <w:numPr>
          <w:ilvl w:val="0"/>
          <w:numId w:val="1"/>
        </w:numPr>
      </w:pPr>
      <w:r>
        <w:t>Managing passwords on multiple accounts</w:t>
      </w:r>
    </w:p>
    <w:p w14:paraId="57A2EC19" w14:textId="33A88948" w:rsidR="00F23149" w:rsidRDefault="00023CB4" w:rsidP="00F23149">
      <w:pPr>
        <w:pStyle w:val="ListParagraph"/>
        <w:numPr>
          <w:ilvl w:val="0"/>
          <w:numId w:val="1"/>
        </w:numPr>
      </w:pPr>
      <w:r>
        <w:t xml:space="preserve">Launching a coordinated </w:t>
      </w:r>
      <w:r w:rsidR="008220ED">
        <w:t>SQL</w:t>
      </w:r>
      <w:r>
        <w:t xml:space="preserve"> injection attack</w:t>
      </w:r>
    </w:p>
    <w:p w14:paraId="14EBE6CD" w14:textId="2E21CA58" w:rsidR="00F23149" w:rsidRDefault="00F23149" w:rsidP="00F23149">
      <w:pPr>
        <w:pStyle w:val="ListParagraph"/>
        <w:numPr>
          <w:ilvl w:val="0"/>
          <w:numId w:val="1"/>
        </w:numPr>
      </w:pPr>
      <w:r>
        <w:t>M</w:t>
      </w:r>
      <w:r w:rsidR="002D30F8">
        <w:t xml:space="preserve">aking </w:t>
      </w:r>
      <w:r w:rsidR="00EB40DC">
        <w:t>inferences and decisions while controlling</w:t>
      </w:r>
      <w:r w:rsidR="002D30F8">
        <w:t xml:space="preserve"> a power plant.</w:t>
      </w:r>
      <w:r w:rsidR="00C03E39">
        <w:t xml:space="preserve"> </w:t>
      </w:r>
    </w:p>
    <w:p w14:paraId="0F0BCDB0" w14:textId="77777777" w:rsidR="00F23149" w:rsidRDefault="00F23149" w:rsidP="00F23149"/>
    <w:p w14:paraId="29A3C946" w14:textId="0F69F0F5" w:rsidR="0068214A" w:rsidRDefault="00C03E39" w:rsidP="00F23149">
      <w:r>
        <w:t xml:space="preserve">In situations </w:t>
      </w:r>
      <w:r w:rsidR="007F4566">
        <w:t>like</w:t>
      </w:r>
      <w:r>
        <w:t xml:space="preserve"> these, </w:t>
      </w:r>
      <w:r w:rsidR="005657FD">
        <w:t>human behavior might differ from the optimal</w:t>
      </w:r>
      <w:r w:rsidR="001B577E">
        <w:t>, as may be defined</w:t>
      </w:r>
      <w:r w:rsidR="005657FD">
        <w:t xml:space="preserve"> </w:t>
      </w:r>
      <w:r w:rsidR="001E511E">
        <w:t>by</w:t>
      </w:r>
      <w:r w:rsidR="005657FD">
        <w:t xml:space="preserve">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023CB4">
        <w:t>when</w:t>
      </w:r>
      <w:r w:rsidR="007058F0">
        <w:t xml:space="preserve">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25CE9946" w:rsidR="00F23149" w:rsidRDefault="004C66EE" w:rsidP="00F23149">
      <w:pPr>
        <w:pStyle w:val="ListParagraph"/>
        <w:numPr>
          <w:ilvl w:val="0"/>
          <w:numId w:val="2"/>
        </w:numPr>
      </w:pPr>
      <w:r w:rsidRPr="004C66EE">
        <w:t>The</w:t>
      </w:r>
      <w:r>
        <w:rPr>
          <w:b/>
        </w:rPr>
        <w:t xml:space="preserve"> r</w:t>
      </w:r>
      <w:r w:rsidR="00F23149">
        <w:rPr>
          <w:b/>
        </w:rPr>
        <w:t xml:space="preserve">ational </w:t>
      </w:r>
      <w:r>
        <w:rPr>
          <w:b/>
        </w:rPr>
        <w:t>b</w:t>
      </w:r>
      <w:r w:rsidR="00F23149">
        <w:rPr>
          <w:b/>
        </w:rPr>
        <w:t>ehavior</w:t>
      </w:r>
      <w:r w:rsidR="00FF4C9A">
        <w:t xml:space="preserve"> module contains</w:t>
      </w:r>
      <w:r w:rsidR="001E1DEA">
        <w:t xml:space="preserve"> sub-modules for reactive planning and for projection using mental models. </w:t>
      </w:r>
    </w:p>
    <w:p w14:paraId="13965320" w14:textId="5350E670" w:rsidR="00AA76A2" w:rsidRDefault="004C66EE" w:rsidP="00F23149">
      <w:pPr>
        <w:pStyle w:val="ListParagraph"/>
        <w:numPr>
          <w:ilvl w:val="0"/>
          <w:numId w:val="2"/>
        </w:numPr>
      </w:pPr>
      <w:r w:rsidRPr="004C66EE">
        <w:t>The</w:t>
      </w:r>
      <w:r>
        <w:rPr>
          <w:b/>
        </w:rPr>
        <w:t xml:space="preserve"> i</w:t>
      </w:r>
      <w:r w:rsidR="00AA76A2">
        <w:rPr>
          <w:b/>
        </w:rPr>
        <w:t xml:space="preserve">nstinctive </w:t>
      </w:r>
      <w:r>
        <w:rPr>
          <w:b/>
        </w:rPr>
        <w:t>b</w:t>
      </w:r>
      <w:r w:rsidR="00AA76A2">
        <w:rPr>
          <w:b/>
        </w:rPr>
        <w:t>ehavior</w:t>
      </w:r>
      <w:r>
        <w:t xml:space="preserve"> </w:t>
      </w:r>
      <w:r w:rsidR="00AA76A2">
        <w:t xml:space="preserve">module models instinctive </w:t>
      </w:r>
      <w:r>
        <w:t>reactions</w:t>
      </w:r>
      <w:r w:rsidR="00AA76A2">
        <w:t xml:space="preserve"> and other reasoning that humans are typically not aware of</w:t>
      </w:r>
    </w:p>
    <w:p w14:paraId="3559C127" w14:textId="77777777" w:rsidR="004E2986" w:rsidRDefault="004E2986" w:rsidP="004E2986"/>
    <w:p w14:paraId="6C003755" w14:textId="04A58333" w:rsidR="00007CDA" w:rsidRDefault="004E2986" w:rsidP="00F23149">
      <w:r>
        <w:t xml:space="preserve">The combination of these </w:t>
      </w:r>
      <w:r w:rsidR="00B520EA">
        <w:t xml:space="preserve">two modules can account for </w:t>
      </w:r>
      <w:r>
        <w:t>effects of cognitive load, time pressure</w:t>
      </w:r>
      <w:r w:rsidR="00724637">
        <w:t>,</w:t>
      </w:r>
      <w:r>
        <w:t xml:space="preserve"> or fatigue on human performance</w:t>
      </w:r>
      <w:r w:rsidR="004F3389">
        <w:t>,</w:t>
      </w:r>
      <w:r>
        <w:t xml:space="preserve"> that have been documented in many different domains. The combination can also duplicate some well-known human biases in reasoning, </w:t>
      </w:r>
      <w:r w:rsidR="00F04386">
        <w:t>such as</w:t>
      </w:r>
      <w:r>
        <w:t xml:space="preserve"> confirmation bias. The DASH platform includes support for teams of agents that communicate with each other and a GUI to control agent parameters and view the state of both modules as the agent executes.</w:t>
      </w:r>
    </w:p>
    <w:p w14:paraId="33CB11D5" w14:textId="77777777" w:rsidR="0006163F" w:rsidRDefault="0006163F" w:rsidP="00F23149"/>
    <w:p w14:paraId="1077F3F2" w14:textId="1028EFE8" w:rsidR="0006163F" w:rsidRDefault="0006163F" w:rsidP="00F23149">
      <w:r>
        <w:t>It can be time consuming to program agent behaviors, and a typical cyber security test scenario may include a number of relatively standard agents, with some alterations to a few key players. Therefore DASH provides a library of agents that can be used in a range of situations and extended as required, covering end user behavior as well as attackers and defenders, though the latter are currently more limited.</w:t>
      </w:r>
    </w:p>
    <w:p w14:paraId="6A4A1C20" w14:textId="77777777" w:rsidR="00552AC5" w:rsidRDefault="00552AC5" w:rsidP="0068214A"/>
    <w:p w14:paraId="315FB3A9" w14:textId="487D2C67" w:rsidR="00F23149" w:rsidRDefault="00A55DF8" w:rsidP="0068214A">
      <w:r>
        <w:rPr>
          <w:b/>
        </w:rPr>
        <w:t>Overview</w:t>
      </w:r>
      <w:r w:rsidR="00F23149">
        <w:t>:</w:t>
      </w:r>
    </w:p>
    <w:p w14:paraId="16009C0E" w14:textId="4415BA82" w:rsidR="00F23149" w:rsidRDefault="00F23149" w:rsidP="00687B9D">
      <w:pPr>
        <w:pStyle w:val="ListParagraph"/>
        <w:numPr>
          <w:ilvl w:val="0"/>
          <w:numId w:val="3"/>
        </w:numPr>
      </w:pPr>
      <w:r>
        <w:t xml:space="preserve">First </w:t>
      </w:r>
      <w:r w:rsidR="0094317F">
        <w:t>we go</w:t>
      </w:r>
      <w:r w:rsidR="00552AC5">
        <w:t xml:space="preserve"> thro</w:t>
      </w:r>
      <w:r w:rsidR="00687B9D">
        <w:t>ugh an example of a DASH agent, showing its execution and how to interrogate the state.</w:t>
      </w:r>
    </w:p>
    <w:p w14:paraId="202639C8" w14:textId="6B6153E3" w:rsidR="00552AC5" w:rsidRDefault="00687B9D" w:rsidP="00F23149">
      <w:pPr>
        <w:pStyle w:val="ListParagraph"/>
        <w:numPr>
          <w:ilvl w:val="0"/>
          <w:numId w:val="3"/>
        </w:numPr>
      </w:pPr>
      <w:r>
        <w:lastRenderedPageBreak/>
        <w:t>Next we show more</w:t>
      </w:r>
      <w:r w:rsidR="00552AC5">
        <w:t xml:space="preserve"> detail on the representation used for the </w:t>
      </w:r>
      <w:r w:rsidR="00565FA0">
        <w:t>ra</w:t>
      </w:r>
      <w:r w:rsidR="00F76F38">
        <w:t>tional</w:t>
      </w:r>
      <w:r w:rsidR="00EB13AC">
        <w:t xml:space="preserve"> and instinctive</w:t>
      </w:r>
      <w:r w:rsidR="00F76F38">
        <w:t xml:space="preserve"> </w:t>
      </w:r>
      <w:r w:rsidR="00FF4C9A">
        <w:t>module</w:t>
      </w:r>
      <w:r w:rsidR="00EB13AC">
        <w:t>s</w:t>
      </w:r>
      <w:r>
        <w:t xml:space="preserve"> and show</w:t>
      </w:r>
      <w:r w:rsidR="00F76F38">
        <w:t xml:space="preserve"> how to program new agents that </w:t>
      </w:r>
      <w:r w:rsidR="00EB13AC">
        <w:t>combine these</w:t>
      </w:r>
      <w:r w:rsidR="00FF4C9A">
        <w:t xml:space="preserve"> behavior</w:t>
      </w:r>
      <w:r w:rsidR="00EB13AC">
        <w:t>s</w:t>
      </w:r>
      <w:r w:rsidR="00F76F38">
        <w:t>.</w:t>
      </w:r>
    </w:p>
    <w:p w14:paraId="0D8855DA" w14:textId="094DF873" w:rsidR="0006163F" w:rsidRDefault="0094317F" w:rsidP="00F23149">
      <w:pPr>
        <w:pStyle w:val="ListParagraph"/>
        <w:numPr>
          <w:ilvl w:val="0"/>
          <w:numId w:val="3"/>
        </w:numPr>
      </w:pPr>
      <w:r>
        <w:t xml:space="preserve">Finally we </w:t>
      </w:r>
      <w:r w:rsidR="00687B9D">
        <w:t xml:space="preserve">provide an overview of the library, and examples of using library agents </w:t>
      </w:r>
      <w:r w:rsidR="00B76B77">
        <w:t>and combining behaviors from the library within agents.</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t>1. Installation</w:t>
      </w:r>
      <w:r>
        <w:rPr>
          <w:noProof/>
        </w:rPr>
        <w:tab/>
      </w:r>
      <w:r>
        <w:rPr>
          <w:noProof/>
        </w:rPr>
        <w:fldChar w:fldCharType="begin"/>
      </w:r>
      <w:r>
        <w:rPr>
          <w:noProof/>
        </w:rPr>
        <w:instrText xml:space="preserve"> PAGEREF _Toc328650870 \h </w:instrText>
      </w:r>
      <w:r>
        <w:rPr>
          <w:noProof/>
        </w:rPr>
      </w:r>
      <w:r>
        <w:rPr>
          <w:noProof/>
        </w:rPr>
        <w:fldChar w:fldCharType="separate"/>
      </w:r>
      <w:r w:rsidR="00ED46EE">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sidR="00ED46EE">
        <w:rPr>
          <w:noProof/>
        </w:rPr>
        <w:t>3</w:t>
      </w:r>
      <w:r>
        <w:rPr>
          <w:noProof/>
        </w:rPr>
        <w:fldChar w:fldCharType="end"/>
      </w:r>
    </w:p>
    <w:p w14:paraId="1FB9017D" w14:textId="291DA658" w:rsidR="004A6468" w:rsidRDefault="004A6468">
      <w:pPr>
        <w:pStyle w:val="TOC1"/>
        <w:tabs>
          <w:tab w:val="right" w:pos="8630"/>
        </w:tabs>
        <w:rPr>
          <w:b w:val="0"/>
          <w:caps w:val="0"/>
          <w:noProof/>
          <w:sz w:val="24"/>
          <w:szCs w:val="24"/>
          <w:u w:val="none"/>
          <w:lang w:eastAsia="ja-JP"/>
        </w:rPr>
      </w:pPr>
      <w:r>
        <w:rPr>
          <w:noProof/>
        </w:rPr>
        <w:t xml:space="preserve">3. The </w:t>
      </w:r>
      <w:r w:rsidR="00584AC5">
        <w:rPr>
          <w:noProof/>
        </w:rPr>
        <w:t>rational</w:t>
      </w:r>
      <w:r>
        <w:rPr>
          <w:noProof/>
        </w:rPr>
        <w:t xml:space="preserve"> Module </w:t>
      </w:r>
      <w:r w:rsidR="00584AC5">
        <w:rPr>
          <w:noProof/>
        </w:rPr>
        <w:t>and top-level agent behavior</w:t>
      </w:r>
      <w:r>
        <w:rPr>
          <w:noProof/>
        </w:rPr>
        <w:t xml:space="preserve">-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sidR="00ED46EE">
        <w:rPr>
          <w:noProof/>
        </w:rPr>
        <w:t>5</w:t>
      </w:r>
      <w:r>
        <w:rPr>
          <w:noProof/>
        </w:rPr>
        <w:fldChar w:fldCharType="end"/>
      </w:r>
    </w:p>
    <w:p w14:paraId="177ACD9D" w14:textId="52B62F55" w:rsidR="004A6468" w:rsidRDefault="004A6468">
      <w:pPr>
        <w:pStyle w:val="TOC1"/>
        <w:tabs>
          <w:tab w:val="right" w:pos="8630"/>
        </w:tabs>
        <w:rPr>
          <w:b w:val="0"/>
          <w:caps w:val="0"/>
          <w:noProof/>
          <w:sz w:val="24"/>
          <w:szCs w:val="24"/>
          <w:u w:val="none"/>
          <w:lang w:eastAsia="ja-JP"/>
        </w:rPr>
      </w:pPr>
      <w:r>
        <w:rPr>
          <w:noProof/>
        </w:rPr>
        <w:t xml:space="preserve">4. </w:t>
      </w:r>
      <w:r w:rsidR="00584AC5">
        <w:rPr>
          <w:noProof/>
        </w:rPr>
        <w:t>Goal-driven reactive behavior</w:t>
      </w:r>
      <w:r>
        <w:rPr>
          <w:noProof/>
        </w:rPr>
        <w:t xml:space="preserve">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sidR="00ED46EE">
        <w:rPr>
          <w:b w:val="0"/>
          <w:bCs/>
          <w:noProof/>
        </w:rPr>
        <w:t>Error! Bookmark not defined.</w:t>
      </w:r>
      <w:r>
        <w:rPr>
          <w:noProof/>
        </w:rPr>
        <w:fldChar w:fldCharType="end"/>
      </w:r>
    </w:p>
    <w:p w14:paraId="5D2EB229" w14:textId="313FCBB6" w:rsidR="004A6468" w:rsidRDefault="004A6468">
      <w:pPr>
        <w:pStyle w:val="TOC2"/>
        <w:tabs>
          <w:tab w:val="right" w:pos="8630"/>
        </w:tabs>
        <w:rPr>
          <w:b w:val="0"/>
          <w:smallCaps w:val="0"/>
          <w:noProof/>
          <w:sz w:val="24"/>
          <w:szCs w:val="24"/>
          <w:lang w:eastAsia="ja-JP"/>
        </w:rPr>
      </w:pPr>
      <w:r>
        <w:rPr>
          <w:noProof/>
        </w:rPr>
        <w:t xml:space="preserve">4.1 </w:t>
      </w:r>
      <w:r w:rsidR="00584AC5">
        <w:rPr>
          <w:noProof/>
        </w:rPr>
        <w:t>programming goal-driven agents</w:t>
      </w:r>
      <w:r>
        <w:rPr>
          <w:noProof/>
        </w:rPr>
        <w:tab/>
      </w:r>
      <w:r>
        <w:rPr>
          <w:noProof/>
        </w:rPr>
        <w:fldChar w:fldCharType="begin"/>
      </w:r>
      <w:r>
        <w:rPr>
          <w:noProof/>
        </w:rPr>
        <w:instrText xml:space="preserve"> PAGEREF _Toc328650874 \h </w:instrText>
      </w:r>
      <w:r>
        <w:rPr>
          <w:noProof/>
        </w:rPr>
      </w:r>
      <w:r>
        <w:rPr>
          <w:noProof/>
        </w:rPr>
        <w:fldChar w:fldCharType="separate"/>
      </w:r>
      <w:r w:rsidR="00ED46EE">
        <w:rPr>
          <w:b w:val="0"/>
          <w:bCs/>
          <w:noProof/>
        </w:rPr>
        <w:t>Error! Bookmark not defined.</w:t>
      </w:r>
      <w:r>
        <w:rPr>
          <w:noProof/>
        </w:rPr>
        <w:fldChar w:fldCharType="end"/>
      </w:r>
    </w:p>
    <w:p w14:paraId="6375BC96" w14:textId="4247CB96" w:rsidR="004A6468" w:rsidRDefault="004A6468">
      <w:pPr>
        <w:pStyle w:val="TOC1"/>
        <w:tabs>
          <w:tab w:val="right" w:pos="8630"/>
        </w:tabs>
        <w:rPr>
          <w:b w:val="0"/>
          <w:caps w:val="0"/>
          <w:noProof/>
          <w:sz w:val="24"/>
          <w:szCs w:val="24"/>
          <w:u w:val="none"/>
          <w:lang w:eastAsia="ja-JP"/>
        </w:rPr>
      </w:pPr>
      <w:r>
        <w:rPr>
          <w:noProof/>
        </w:rPr>
        <w:t xml:space="preserve">5. </w:t>
      </w:r>
      <w:r w:rsidR="00584AC5">
        <w:rPr>
          <w:noProof/>
        </w:rPr>
        <w:t>inter-agent communication</w:t>
      </w:r>
      <w:r>
        <w:rPr>
          <w:noProof/>
        </w:rPr>
        <w:tab/>
      </w:r>
      <w:r>
        <w:rPr>
          <w:noProof/>
        </w:rPr>
        <w:fldChar w:fldCharType="begin"/>
      </w:r>
      <w:r>
        <w:rPr>
          <w:noProof/>
        </w:rPr>
        <w:instrText xml:space="preserve"> PAGEREF _Toc328650875 \h </w:instrText>
      </w:r>
      <w:r>
        <w:rPr>
          <w:noProof/>
        </w:rPr>
      </w:r>
      <w:r>
        <w:rPr>
          <w:noProof/>
        </w:rPr>
        <w:fldChar w:fldCharType="separate"/>
      </w:r>
      <w:r w:rsidR="00ED46EE">
        <w:rPr>
          <w:b w:val="0"/>
          <w:bCs/>
          <w:noProof/>
        </w:rPr>
        <w:t>Error! Bookmark not defined.</w:t>
      </w:r>
      <w:r>
        <w:rPr>
          <w:noProof/>
        </w:rPr>
        <w:fldChar w:fldCharType="end"/>
      </w:r>
    </w:p>
    <w:p w14:paraId="003F6D02" w14:textId="33F548F3" w:rsidR="004A6468" w:rsidRDefault="004A6468">
      <w:pPr>
        <w:pStyle w:val="TOC1"/>
        <w:tabs>
          <w:tab w:val="right" w:pos="8630"/>
        </w:tabs>
        <w:rPr>
          <w:b w:val="0"/>
          <w:caps w:val="0"/>
          <w:noProof/>
          <w:sz w:val="24"/>
          <w:szCs w:val="24"/>
          <w:u w:val="none"/>
          <w:lang w:eastAsia="ja-JP"/>
        </w:rPr>
      </w:pPr>
      <w:r>
        <w:rPr>
          <w:noProof/>
        </w:rPr>
        <w:t xml:space="preserve">6. </w:t>
      </w:r>
      <w:r w:rsidR="00584AC5">
        <w:rPr>
          <w:noProof/>
        </w:rPr>
        <w:t>the instinctive module</w:t>
      </w:r>
      <w:r>
        <w:rPr>
          <w:noProof/>
        </w:rPr>
        <w:tab/>
      </w:r>
      <w:r>
        <w:rPr>
          <w:noProof/>
        </w:rPr>
        <w:fldChar w:fldCharType="begin"/>
      </w:r>
      <w:r>
        <w:rPr>
          <w:noProof/>
        </w:rPr>
        <w:instrText xml:space="preserve"> PAGEREF _Toc328650878 \h </w:instrText>
      </w:r>
      <w:r>
        <w:rPr>
          <w:noProof/>
        </w:rPr>
      </w:r>
      <w:r>
        <w:rPr>
          <w:noProof/>
        </w:rPr>
        <w:fldChar w:fldCharType="separate"/>
      </w:r>
      <w:r w:rsidR="00ED46EE">
        <w:rPr>
          <w:b w:val="0"/>
          <w:bCs/>
          <w:noProof/>
        </w:rPr>
        <w:t>Error! Bookmark not defined.</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sidR="00ED46EE">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590D5D8" w14:textId="77777777" w:rsidR="002A4B4F" w:rsidRDefault="002A4B4F" w:rsidP="00F51B11">
      <w:pPr>
        <w:pStyle w:val="Heading1"/>
      </w:pPr>
      <w:bookmarkStart w:id="0" w:name="_Toc328650870"/>
    </w:p>
    <w:p w14:paraId="637197DE" w14:textId="7B2AD7DE" w:rsidR="00F51B11" w:rsidRDefault="00691FF3" w:rsidP="00F51B11">
      <w:pPr>
        <w:pStyle w:val="Heading1"/>
      </w:pPr>
      <w:r>
        <w:t xml:space="preserve">1. </w:t>
      </w:r>
      <w:r w:rsidR="00F51B11">
        <w:t>Installation</w:t>
      </w:r>
      <w:bookmarkEnd w:id="0"/>
    </w:p>
    <w:p w14:paraId="6F54E72E" w14:textId="77777777" w:rsidR="00F51B11" w:rsidRDefault="00F51B11" w:rsidP="00F51B11"/>
    <w:p w14:paraId="4E69F675" w14:textId="3D8B2C9C" w:rsidR="000B49A5" w:rsidRDefault="00FF4C9A" w:rsidP="0068214A">
      <w:r>
        <w:t>DASH agents are written in python</w:t>
      </w:r>
      <w:r w:rsidR="004E2986">
        <w:t>,</w:t>
      </w:r>
      <w:r>
        <w:t xml:space="preserve"> so first </w:t>
      </w:r>
      <w:r w:rsidR="000B49A5">
        <w:t>y</w:t>
      </w:r>
      <w:r w:rsidR="00080F0D">
        <w:t>ou will need to download python, if it is not already installed on yor system.</w:t>
      </w:r>
      <w:bookmarkStart w:id="1" w:name="_GoBack"/>
      <w:bookmarkEnd w:id="1"/>
      <w:r w:rsidR="000B49A5">
        <w:t xml:space="preserve">  In order to do so: </w:t>
      </w:r>
    </w:p>
    <w:p w14:paraId="7BD507DA" w14:textId="153CE978" w:rsidR="00DC200A" w:rsidRDefault="000B49A5" w:rsidP="000B49A5">
      <w:pPr>
        <w:pStyle w:val="ListParagraph"/>
        <w:numPr>
          <w:ilvl w:val="0"/>
          <w:numId w:val="9"/>
        </w:numPr>
      </w:pPr>
      <w:r>
        <w:t xml:space="preserve">Go to </w:t>
      </w:r>
      <w:hyperlink r:id="rId9"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4C3DAA49" w:rsidR="004E2986" w:rsidRDefault="004E2986" w:rsidP="004E2986">
      <w:pPr>
        <w:pStyle w:val="ListParagraph"/>
        <w:numPr>
          <w:ilvl w:val="0"/>
          <w:numId w:val="15"/>
        </w:numPr>
      </w:pPr>
      <w:r>
        <w:t>Go to a</w:t>
      </w:r>
      <w:r w:rsidR="00112AB7">
        <w:t xml:space="preserve"> command line interface </w:t>
      </w:r>
      <w:r w:rsidR="002A4B4F">
        <w:t>such as</w:t>
      </w:r>
      <w:r w:rsidR="00112AB7">
        <w:t xml:space="preserv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74BAA1B6" w:rsidR="00F76F38" w:rsidRDefault="00FF4C9A" w:rsidP="0068214A">
      <w:pPr>
        <w:pStyle w:val="ListParagraph"/>
        <w:numPr>
          <w:ilvl w:val="0"/>
          <w:numId w:val="14"/>
        </w:numPr>
      </w:pPr>
      <w:r>
        <w:t xml:space="preserve">You may </w:t>
      </w:r>
      <w:r w:rsidR="00B45C90">
        <w:t xml:space="preserve">also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2" w:name="_Toc328650871"/>
      <w:r>
        <w:t xml:space="preserve">2. </w:t>
      </w:r>
      <w:r w:rsidR="00D5349A">
        <w:t>An example mail reading agent</w:t>
      </w:r>
      <w:bookmarkEnd w:id="2"/>
    </w:p>
    <w:p w14:paraId="5501488A" w14:textId="074CFDA4" w:rsidR="00D5349A" w:rsidRDefault="00D5349A" w:rsidP="00D5349A"/>
    <w:p w14:paraId="56C19F96" w14:textId="42D57B90"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492E12">
        <w:t>reads email and buys airline tickets that are requested</w:t>
      </w:r>
      <w:r w:rsidR="00B91A97">
        <w:t xml:space="preserve">. </w:t>
      </w:r>
      <w:r w:rsidR="00D21FE2">
        <w:t>In our first version, t</w:t>
      </w:r>
      <w:r w:rsidR="00B91A97">
        <w:t xml:space="preserve">his </w:t>
      </w:r>
      <w:r w:rsidR="00D21FE2">
        <w:t>agent both reads and sends mail</w:t>
      </w:r>
      <w:ins w:id="3" w:author="Microsoft Office User" w:date="2016-06-30T09:22:00Z">
        <w:r w:rsidR="00D21FE2">
          <w:t xml:space="preserve">. </w:t>
        </w:r>
      </w:ins>
      <w:r w:rsidR="00B91A97">
        <w:t>When processing mail, the agent</w:t>
      </w:r>
      <w:r w:rsidR="00BA4146">
        <w:t xml:space="preserve"> "reads" the message and discovers whether or not </w:t>
      </w:r>
      <w:r w:rsidR="00D21FE2">
        <w:t>a flight is requested</w:t>
      </w:r>
      <w:r w:rsidR="00BA4146">
        <w:t>.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2A4B4F" w:rsidRPr="00A36D6E" w:rsidRDefault="002A4B4F">
                            <w:pPr>
                              <w:rPr>
                                <w:b/>
                                <w:color w:val="365F91" w:themeColor="accent1" w:themeShade="BF"/>
                              </w:rPr>
                            </w:pPr>
                            <w:r w:rsidRPr="00A36D6E">
                              <w:rPr>
                                <w:b/>
                                <w:color w:val="365F91" w:themeColor="accent1" w:themeShade="BF"/>
                              </w:rPr>
                              <w:t>So, begins to send mail</w:t>
                            </w:r>
                          </w:p>
                          <w:p w14:paraId="57679D2B" w14:textId="1EF86125"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2A4B4F" w:rsidRPr="00A36D6E" w:rsidRDefault="002A4B4F">
                      <w:pPr>
                        <w:rPr>
                          <w:b/>
                          <w:color w:val="365F91" w:themeColor="accent1" w:themeShade="BF"/>
                        </w:rPr>
                      </w:pPr>
                      <w:r w:rsidRPr="00A36D6E">
                        <w:rPr>
                          <w:b/>
                          <w:color w:val="365F91" w:themeColor="accent1" w:themeShade="BF"/>
                        </w:rPr>
                        <w:t>So, begins to send mail</w:t>
                      </w:r>
                    </w:p>
                    <w:p w14:paraId="57679D2B" w14:textId="1EF86125"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2A4B4F" w:rsidRPr="00A36D6E" w:rsidRDefault="002A4B4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2A4B4F" w:rsidRPr="00A36D6E" w:rsidRDefault="002A4B4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00480E73" w:rsidR="00B45C90" w:rsidRDefault="00B45C90" w:rsidP="00B45C90">
      <w:r>
        <w:t>The mail reading agent makes use of several modules of DASH which are introduced and explained in more detail in subsequent sections. These include the rational module, the mental models library within the rational module, the instinctive module</w:t>
      </w:r>
      <w:r w:rsidR="00D21FE2">
        <w:t xml:space="preserve"> and inter-agent communication</w:t>
      </w:r>
      <w:r>
        <w:t>.</w:t>
      </w:r>
    </w:p>
    <w:p w14:paraId="3AEBE5A6" w14:textId="77777777" w:rsidR="004E2986" w:rsidRDefault="004E2986" w:rsidP="00D5349A"/>
    <w:p w14:paraId="015660A1" w14:textId="161A807B"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put in working memory, </w:t>
      </w:r>
      <w:r w:rsidR="000A3BA3">
        <w:t xml:space="preserve">that </w:t>
      </w:r>
      <w:r>
        <w:t xml:space="preserve">the rational module usually accepts. This </w:t>
      </w:r>
      <w:r w:rsidR="00092932">
        <w:t>reflects human behavior since, most of the time,</w:t>
      </w:r>
      <w:del w:id="4"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1FA5A2BD" w14:textId="5CB9F06A" w:rsidR="004E2986" w:rsidRDefault="002A4B4F" w:rsidP="004E2986">
      <w:pPr>
        <w:pStyle w:val="ListParagraph"/>
        <w:numPr>
          <w:ilvl w:val="0"/>
          <w:numId w:val="17"/>
        </w:numPr>
      </w:pPr>
      <w:r>
        <w:t>Section 3</w:t>
      </w:r>
      <w:r w:rsidR="004E2986">
        <w:t xml:space="preserve"> gives an overview of the rational module. </w:t>
      </w:r>
    </w:p>
    <w:p w14:paraId="6A0F4BBE" w14:textId="1CDDAF06" w:rsidR="002A4B4F" w:rsidRDefault="002A4B4F" w:rsidP="002A4B4F">
      <w:pPr>
        <w:pStyle w:val="ListParagraph"/>
        <w:numPr>
          <w:ilvl w:val="0"/>
          <w:numId w:val="19"/>
        </w:numPr>
      </w:pPr>
      <w:r>
        <w:t>Section 4</w:t>
      </w:r>
      <w:r w:rsidR="004E2986">
        <w:t xml:space="preserve"> covers goal-driven behavior in the rational module, which can follow workflows while responding to changes in the environment if needed, even when they may lead to changes in the workflow or its being dropped entirely. </w:t>
      </w:r>
    </w:p>
    <w:p w14:paraId="6448E71A" w14:textId="56BC7325" w:rsidR="002A4B4F" w:rsidRDefault="002A4B4F" w:rsidP="002A4B4F">
      <w:pPr>
        <w:pStyle w:val="ListParagraph"/>
        <w:numPr>
          <w:ilvl w:val="0"/>
          <w:numId w:val="19"/>
        </w:numPr>
      </w:pPr>
      <w:r>
        <w:t>Section 5 addresses inter-agent communication and the use of a hub</w:t>
      </w:r>
    </w:p>
    <w:p w14:paraId="0C748634" w14:textId="41BEB2E3" w:rsidR="004E2986" w:rsidRDefault="002A4B4F" w:rsidP="002A4B4F">
      <w:pPr>
        <w:pStyle w:val="ListParagraph"/>
        <w:numPr>
          <w:ilvl w:val="0"/>
          <w:numId w:val="19"/>
        </w:numPr>
      </w:pPr>
      <w:r>
        <w:t>Section 6 covers the instinctive module</w:t>
      </w:r>
    </w:p>
    <w:p w14:paraId="062BBA16" w14:textId="605D8E8B" w:rsidR="00FC088B" w:rsidRDefault="008B2FBA" w:rsidP="00FC088B">
      <w:pPr>
        <w:pStyle w:val="Heading1"/>
      </w:pPr>
      <w:bookmarkStart w:id="5" w:name="_Toc328650872"/>
      <w:r>
        <w:t>3</w:t>
      </w:r>
      <w:r w:rsidR="00FC088B">
        <w:t xml:space="preserve">. The Rational Module and top-level agent behavior – </w:t>
      </w:r>
      <w:r w:rsidR="00FC088B" w:rsidRPr="000B25C7">
        <w:rPr>
          <w:i/>
        </w:rPr>
        <w:t>change?</w:t>
      </w:r>
    </w:p>
    <w:p w14:paraId="568EA194" w14:textId="77777777" w:rsidR="00FC088B" w:rsidRDefault="00FC088B" w:rsidP="00FC088B"/>
    <w:p w14:paraId="38D97E76" w14:textId="33F7D3F3" w:rsidR="00FC088B" w:rsidRPr="002A4B4F"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w:t>
      </w:r>
      <w:r w:rsidRPr="002A4B4F">
        <w:rPr>
          <w:b/>
        </w:rPr>
        <w:t>and the top-level agent API.</w:t>
      </w:r>
      <w:r>
        <w:t xml:space="preserve"> </w:t>
      </w:r>
      <w:r w:rsidR="002A4B4F">
        <w:t>(</w:t>
      </w:r>
      <w:r w:rsidR="002A4B4F">
        <w:rPr>
          <w:b/>
        </w:rPr>
        <w:t>delete???)</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243ABFFE" w:rsidR="00FC088B" w:rsidRDefault="008B2FBA" w:rsidP="00FC088B">
      <w:pPr>
        <w:pStyle w:val="Heading1"/>
      </w:pPr>
      <w:r>
        <w:t>4</w:t>
      </w:r>
      <w:r w:rsidR="00FC088B">
        <w:t>.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5AFF6DA8" w:rsidR="00FC088B" w:rsidRDefault="008B2FBA" w:rsidP="00FC088B">
      <w:pPr>
        <w:pStyle w:val="Heading2"/>
      </w:pPr>
      <w:r>
        <w:t>4</w:t>
      </w:r>
      <w:r w:rsidR="00FC088B">
        <w:t xml:space="preserve">.1 Programming goal-driven agents – </w:t>
      </w:r>
      <w:r w:rsidR="00FC088B" w:rsidRPr="006F3F53">
        <w:rPr>
          <w:i/>
        </w:rPr>
        <w:t>update for straight python programming</w:t>
      </w:r>
      <w:r w:rsidR="00FC088B">
        <w:t>.</w:t>
      </w:r>
    </w:p>
    <w:p w14:paraId="4E0F46D4" w14:textId="77777777" w:rsidR="00FC088B" w:rsidRDefault="00FC088B" w:rsidP="00FC088B"/>
    <w:p w14:paraId="3B1D1E17" w14:textId="77777777" w:rsidR="00FC088B" w:rsidRPr="00B64EB8" w:rsidRDefault="00FC088B" w:rsidP="00FC088B">
      <w:pPr>
        <w:rPr>
          <w:i/>
        </w:rPr>
      </w:pPr>
      <w:r w:rsidRPr="00B64EB8">
        <w:rPr>
          <w:i/>
        </w:rPr>
        <w:t>Will work through the email-reader in more detail showing how to build up a goal tree and associate it with code.</w:t>
      </w:r>
    </w:p>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5F87AAED" w14:textId="77777777" w:rsidR="002A4B4F" w:rsidRDefault="00FC088B" w:rsidP="00FC088B">
      <w:r>
        <w:t>The goal, doWork, has a goal weight of 1. In this case, there are two ways to achieve that goal. Either the agent can buy a flight or send mail. First, the agent checks if there is a flight available, if there is not it will switch to sending mail in order to c</w:t>
      </w:r>
      <w:r w:rsidR="002A4B4F">
        <w:t xml:space="preserve">omplete its goal requirements. </w:t>
      </w:r>
      <w:r>
        <w:t xml:space="preserve">Alternatively, goals can also be implemented by other </w:t>
      </w:r>
      <w:r w:rsidR="002A4B4F">
        <w:t>goal requirements clauses.</w:t>
      </w:r>
    </w:p>
    <w:p w14:paraId="2E5CB4E6" w14:textId="77777777" w:rsidR="002A4B4F" w:rsidRDefault="002A4B4F" w:rsidP="00FC088B"/>
    <w:p w14:paraId="0077A82A" w14:textId="35949BEB" w:rsidR="00FC088B" w:rsidRDefault="002A4B4F" w:rsidP="00FC088B">
      <w:r>
        <w:t>I</w:t>
      </w:r>
      <w:r w:rsidR="00FC088B">
        <w:t>f there is not a goal requirement, then the goal activity must be associated with python code. In order to associate the code, you must use primitive actions call to establish the code that will be run for each of the primitive actions.</w:t>
      </w:r>
    </w:p>
    <w:p w14:paraId="3F49684F" w14:textId="77777777" w:rsidR="00FC088B" w:rsidRDefault="00FC088B" w:rsidP="00FC088B"/>
    <w:p w14:paraId="7E337384" w14:textId="1733CE9C" w:rsidR="00FC088B" w:rsidRDefault="00F30A6F" w:rsidP="00FC088B">
      <w:r>
        <w:rPr>
          <w:noProof/>
        </w:rPr>
        <mc:AlternateContent>
          <mc:Choice Requires="wps">
            <w:drawing>
              <wp:anchor distT="0" distB="0" distL="114300" distR="114300" simplePos="0" relativeHeight="251666432" behindDoc="0" locked="0" layoutInCell="1" allowOverlap="1" wp14:anchorId="1F84E0B2" wp14:editId="75133364">
                <wp:simplePos x="0" y="0"/>
                <wp:positionH relativeFrom="column">
                  <wp:posOffset>4965700</wp:posOffset>
                </wp:positionH>
                <wp:positionV relativeFrom="paragraph">
                  <wp:posOffset>454025</wp:posOffset>
                </wp:positionV>
                <wp:extent cx="1447800" cy="977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478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008BD" w14:textId="28ABA2EE" w:rsidR="002A4B4F" w:rsidRPr="00F30A6F" w:rsidRDefault="002A4B4F">
                            <w:pPr>
                              <w:rPr>
                                <w:b/>
                                <w:color w:val="1F497D" w:themeColor="text2"/>
                              </w:rPr>
                            </w:pPr>
                            <w:r w:rsidRPr="00F30A6F">
                              <w:rPr>
                                <w:b/>
                                <w:color w:val="1F497D" w:themeColor="text2"/>
                              </w:rPr>
                              <w:t>Here, no flights are available, so an empty list is returned</w:t>
                            </w:r>
                          </w:p>
                          <w:p w14:paraId="3DC77A4D" w14:textId="22E35591" w:rsidR="002A4B4F" w:rsidRPr="00F30A6F" w:rsidRDefault="002A4B4F">
                            <w:pPr>
                              <w:rPr>
                                <w:b/>
                                <w:color w:val="1F497D" w:themeColor="text2"/>
                              </w:rPr>
                            </w:pPr>
                            <w:r w:rsidRPr="00F30A6F">
                              <w:rPr>
                                <w:b/>
                                <w:color w:val="1F497D" w:themeColor="text2"/>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91pt;margin-top:35.75pt;width:114pt;height: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" filled="f" stroked="f">
                <v:textbox>
                  <w:txbxContent>
                    <w:p w14:paraId="527008BD" w14:textId="28ABA2EE" w:rsidR="002A4B4F" w:rsidRPr="00F30A6F" w:rsidRDefault="002A4B4F">
                      <w:pPr>
                        <w:rPr>
                          <w:b/>
                          <w:color w:val="1F497D" w:themeColor="text2"/>
                        </w:rPr>
                      </w:pPr>
                      <w:r w:rsidRPr="00F30A6F">
                        <w:rPr>
                          <w:b/>
                          <w:color w:val="1F497D" w:themeColor="text2"/>
                        </w:rPr>
                        <w:t>Here, no flights are available, so an empty list is returned</w:t>
                      </w:r>
                    </w:p>
                    <w:p w14:paraId="3DC77A4D" w14:textId="22E35591" w:rsidR="002A4B4F" w:rsidRPr="00F30A6F" w:rsidRDefault="002A4B4F">
                      <w:pPr>
                        <w:rPr>
                          <w:b/>
                          <w:color w:val="1F497D" w:themeColor="text2"/>
                        </w:rPr>
                      </w:pPr>
                      <w:r w:rsidRPr="00F30A6F">
                        <w:rPr>
                          <w:b/>
                          <w:color w:val="1F497D" w:themeColor="text2"/>
                        </w:rPr>
                        <w:sym w:font="Wingdings" w:char="F0DF"/>
                      </w:r>
                    </w:p>
                  </w:txbxContent>
                </v:textbox>
                <w10:wrap type="square"/>
              </v:shape>
            </w:pict>
          </mc:Fallback>
        </mc:AlternateContent>
      </w:r>
      <w:r w:rsidR="00FC088B">
        <w:t xml:space="preserve">Here is an example , in which these primitive action methods need to return binding lists for the variables that show the way in which an action can succeed. Otherwise, it will return an empty list. </w:t>
      </w:r>
    </w:p>
    <w:p w14:paraId="03D6D4CE" w14:textId="1436D48F" w:rsidR="00F30A6F" w:rsidRDefault="00F30A6F" w:rsidP="00FC088B">
      <w:r>
        <w:rPr>
          <w:noProof/>
        </w:rPr>
        <w:drawing>
          <wp:anchor distT="0" distB="0" distL="114300" distR="114300" simplePos="0" relativeHeight="251664384" behindDoc="0" locked="0" layoutInCell="1" allowOverlap="1" wp14:anchorId="0B265CDD" wp14:editId="08B4724E">
            <wp:simplePos x="0" y="0"/>
            <wp:positionH relativeFrom="column">
              <wp:posOffset>441960</wp:posOffset>
            </wp:positionH>
            <wp:positionV relativeFrom="paragraph">
              <wp:posOffset>146685</wp:posOffset>
            </wp:positionV>
            <wp:extent cx="3951605" cy="1143000"/>
            <wp:effectExtent l="76200" t="76200" r="163195" b="152400"/>
            <wp:wrapThrough wrapText="bothSides">
              <wp:wrapPolygon edited="0">
                <wp:start x="-417" y="-1440"/>
                <wp:lineTo x="-417" y="24000"/>
                <wp:lineTo x="22214" y="24000"/>
                <wp:lineTo x="22353" y="22080"/>
                <wp:lineTo x="22353" y="-1440"/>
                <wp:lineTo x="-417" y="-1440"/>
              </wp:wrapPolygon>
            </wp:wrapThrough>
            <wp:docPr id="5" name="Picture 5" descr="Macintosh HD:Users:melissamullin:Desktop:Screen Shot 2016-06-30 at 10.0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30 at 10.05.47 AM.png"/>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1762" r="14658" b="9875"/>
                    <a:stretch/>
                  </pic:blipFill>
                  <pic:spPr bwMode="auto">
                    <a:xfrm>
                      <a:off x="0" y="0"/>
                      <a:ext cx="395160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AE9CE7" w14:textId="3989F3D0" w:rsidR="00F30A6F" w:rsidRPr="004F1067" w:rsidRDefault="00F30A6F" w:rsidP="00FC088B">
      <w:r>
        <w:rPr>
          <w:noProof/>
        </w:rPr>
        <mc:AlternateContent>
          <mc:Choice Requires="wps">
            <w:drawing>
              <wp:anchor distT="0" distB="0" distL="114300" distR="114300" simplePos="0" relativeHeight="251667456" behindDoc="0" locked="0" layoutInCell="1" allowOverlap="1" wp14:anchorId="075B5123" wp14:editId="065AEEF9">
                <wp:simplePos x="0" y="0"/>
                <wp:positionH relativeFrom="column">
                  <wp:posOffset>-863600</wp:posOffset>
                </wp:positionH>
                <wp:positionV relativeFrom="paragraph">
                  <wp:posOffset>18415</wp:posOffset>
                </wp:positionV>
                <wp:extent cx="1003300" cy="1155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003300" cy="1155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879A3" w14:textId="52553A49" w:rsidR="002A4B4F" w:rsidRPr="00F30A6F" w:rsidRDefault="002A4B4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2A4B4F" w:rsidRPr="00F30A6F" w:rsidRDefault="002A4B4F">
                            <w:pPr>
                              <w:rPr>
                                <w:b/>
                                <w:color w:val="1F497D" w:themeColor="text2"/>
                              </w:rPr>
                            </w:pPr>
                            <w:r>
                              <w:rPr>
                                <w:b/>
                                <w:color w:val="1F497D" w:themeColor="text2"/>
                              </w:rPr>
                              <w:t xml:space="preserve">                  </w:t>
                            </w:r>
                            <w:r w:rsidRPr="00F30A6F">
                              <w:rPr>
                                <w:b/>
                                <w:color w:val="1F497D" w:themeColor="text2"/>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67.95pt;margin-top:1.45pt;width:79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5Xo9E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" filled="f" stroked="f">
                <v:textbox>
                  <w:txbxContent>
                    <w:p w14:paraId="05E879A3" w14:textId="52553A49" w:rsidR="002A4B4F" w:rsidRPr="00F30A6F" w:rsidRDefault="002A4B4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2A4B4F" w:rsidRPr="00F30A6F" w:rsidRDefault="002A4B4F">
                      <w:pPr>
                        <w:rPr>
                          <w:b/>
                          <w:color w:val="1F497D" w:themeColor="text2"/>
                        </w:rPr>
                      </w:pPr>
                      <w:r>
                        <w:rPr>
                          <w:b/>
                          <w:color w:val="1F497D" w:themeColor="text2"/>
                        </w:rPr>
                        <w:t xml:space="preserve">                  </w:t>
                      </w:r>
                      <w:r w:rsidRPr="00F30A6F">
                        <w:rPr>
                          <w:b/>
                          <w:color w:val="1F497D" w:themeColor="text2"/>
                        </w:rPr>
                        <w:sym w:font="Wingdings" w:char="F0E0"/>
                      </w:r>
                    </w:p>
                  </w:txbxContent>
                </v:textbox>
                <w10:wrap type="square"/>
              </v:shape>
            </w:pict>
          </mc:Fallback>
        </mc:AlternateContent>
      </w:r>
    </w:p>
    <w:p w14:paraId="6473AFCE" w14:textId="4320C4E1" w:rsidR="00FC088B" w:rsidRDefault="00FC088B" w:rsidP="00FC088B"/>
    <w:p w14:paraId="452C5318" w14:textId="76EAB40B" w:rsidR="00FC088B" w:rsidRDefault="008B2FBA" w:rsidP="00FC088B">
      <w:pPr>
        <w:pStyle w:val="Heading1"/>
      </w:pPr>
      <w:r>
        <w:t>5</w:t>
      </w:r>
      <w:r w:rsidR="00FC088B">
        <w:t>. Inter-Agent Communication</w:t>
      </w:r>
    </w:p>
    <w:p w14:paraId="507C90B7" w14:textId="77777777" w:rsidR="00FC088B" w:rsidRDefault="00FC088B" w:rsidP="00FC088B"/>
    <w:p w14:paraId="55C8A3E1" w14:textId="77777777" w:rsidR="00FC088B" w:rsidRDefault="00FC088B" w:rsidP="00FC088B">
      <w:r>
        <w:t>The mailReader agent, that responds to email messages and wishes to buy flight tickets, in the examples above, is designed to respond to email messages sent to it by the corresponding mailSender agent, which wants to buy plane tickets. 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0D43E20E" w14:textId="77777777" w:rsidR="00FC088B" w:rsidRDefault="00FC088B" w:rsidP="00FC088B"/>
    <w:p w14:paraId="0043FB79" w14:textId="77777777" w:rsidR="00FC088B" w:rsidRDefault="00FC088B" w:rsidP="00FC088B">
      <w:r>
        <w:t xml:space="preserve">In order for agents to communicate, </w:t>
      </w:r>
    </w:p>
    <w:p w14:paraId="4B12EFE7" w14:textId="77777777" w:rsidR="00FC088B" w:rsidRPr="00BA4146" w:rsidRDefault="00FC088B" w:rsidP="00FC088B">
      <w:pPr>
        <w:pStyle w:val="ListParagraph"/>
        <w:numPr>
          <w:ilvl w:val="0"/>
          <w:numId w:val="12"/>
        </w:numPr>
      </w:pPr>
      <w:r w:rsidRPr="00BA4146">
        <w:t>The hub program must be started before the agent programs. This is by opening</w:t>
      </w:r>
      <w:r>
        <w:t xml:space="preserve"> up the world_hub.py code from GitH</w:t>
      </w:r>
      <w:r w:rsidRPr="00BA4146">
        <w:t>ub and running it while running both mailReader and mailSender.</w:t>
      </w:r>
    </w:p>
    <w:p w14:paraId="308A4B6F" w14:textId="77777777" w:rsidR="00FC088B" w:rsidRPr="00BA4146" w:rsidRDefault="00FC088B" w:rsidP="00FC088B">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t>‘id’ instance variable inherited from the ‘DASHAgent’ class. In both mailReader.py and mailSender.py</w:t>
      </w:r>
      <w:r w:rsidRPr="00BA4146">
        <w:t>, the id number is set to be a constant.</w:t>
      </w:r>
    </w:p>
    <w:p w14:paraId="447CB35F" w14:textId="77777777" w:rsidR="00FC088B" w:rsidRDefault="00FC088B" w:rsidP="00FC088B">
      <w:pPr>
        <w:pStyle w:val="ListParagraph"/>
        <w:numPr>
          <w:ilvl w:val="0"/>
          <w:numId w:val="12"/>
        </w:numPr>
      </w:pPr>
      <w:r>
        <w:t xml:space="preserve">Once registered with the hub, three primitive actions can be used by the agents to communicate and to query and set shared variables. </w:t>
      </w:r>
    </w:p>
    <w:p w14:paraId="7EFA1960" w14:textId="77777777" w:rsidR="00FC088B" w:rsidRPr="004A6468" w:rsidRDefault="00FC088B" w:rsidP="00FC088B">
      <w:pPr>
        <w:pStyle w:val="ListParagraph"/>
        <w:numPr>
          <w:ilvl w:val="0"/>
          <w:numId w:val="12"/>
        </w:numPr>
        <w:rPr>
          <w:i/>
          <w:color w:val="4F81BD" w:themeColor="accent1"/>
        </w:rPr>
      </w:pPr>
      <w:r w:rsidRPr="004A6468">
        <w:rPr>
          <w:i/>
          <w:color w:val="4F81BD" w:themeColor="accent1"/>
        </w:rPr>
        <w:t>This needs to be updated</w:t>
      </w:r>
    </w:p>
    <w:p w14:paraId="5BAC7E38" w14:textId="77777777" w:rsidR="00FC088B" w:rsidRDefault="00FC088B" w:rsidP="00FC088B"/>
    <w:p w14:paraId="65DC2F3A" w14:textId="094DC548" w:rsidR="004E2986" w:rsidRDefault="008B2FBA" w:rsidP="004E2986">
      <w:pPr>
        <w:pStyle w:val="Heading1"/>
      </w:pPr>
      <w:r>
        <w:t>6</w:t>
      </w:r>
      <w:r w:rsidR="004E2986">
        <w:t>. The Instinctive Module</w:t>
      </w:r>
      <w:r w:rsidR="00B45C90">
        <w:t xml:space="preserve"> - </w:t>
      </w:r>
      <w:r w:rsidR="00B45C90" w:rsidRPr="00177A29">
        <w:rPr>
          <w:i/>
        </w:rPr>
        <w:t>modify</w:t>
      </w:r>
      <w:bookmarkEnd w:id="5"/>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2F22240" w14:textId="17560C0A" w:rsidR="00492E12" w:rsidRDefault="004E2986" w:rsidP="004E2986">
      <w:r>
        <w:t xml:space="preserve">In DASH, the instinctive module is represented with a set of </w:t>
      </w:r>
      <w:r w:rsidR="00492E12">
        <w:t xml:space="preserve">nodes in a graph, each of which represents some statement about the world, an activation level and a set of neighbor nodes. Some of these nodes represent the desire to perform an action. On each time step, all such nodes with an activation level above a threshold are viewed by the agent as potential actions to take. </w:t>
      </w:r>
      <w:r w:rsidR="004B5CD5">
        <w:t xml:space="preserve">The agent will then choose whether to perform one of these actions </w:t>
      </w:r>
      <w:r w:rsidR="007161EE">
        <w:t>or engage in system 2 reasoning to select an alternative action. The choice can be customized for each agent and depends on threshold levels that represent the preference for instinctive over deliberative action as well as the relative strengths of the choices. This threshold can be varied, modeling the way the agent’s preference for instinctive over deliberative action may vary with cognitive load or fatigue.</w:t>
      </w:r>
    </w:p>
    <w:p w14:paraId="24F2DF0B" w14:textId="77777777" w:rsidR="009D74FF" w:rsidRDefault="009D74FF" w:rsidP="004E2986"/>
    <w:p w14:paraId="14636491" w14:textId="35197360" w:rsidR="009D74FF" w:rsidRDefault="00BE3C64" w:rsidP="004E2986">
      <w:r>
        <w:t xml:space="preserve">On each decision cycle, activation levels for the nodes are computed as follows: </w:t>
      </w:r>
    </w:p>
    <w:p w14:paraId="43405C0F" w14:textId="77777777" w:rsidR="00492E12" w:rsidRDefault="00492E12" w:rsidP="004E2986"/>
    <w:p w14:paraId="10CA0DDB" w14:textId="6E18AA0B" w:rsidR="004E2986" w:rsidRDefault="004E2986" w:rsidP="004E2986">
      <w:r>
        <w:t xml:space="preserve">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7C035D70" w14:textId="77777777" w:rsidR="00330A08" w:rsidRDefault="00330A08" w:rsidP="00330A08"/>
    <w:p w14:paraId="74749DCB" w14:textId="4E6CA4D4" w:rsidR="00AC2803" w:rsidRDefault="00AC2803" w:rsidP="00AC2803">
      <w:pPr>
        <w:pStyle w:val="Heading2"/>
      </w:pPr>
      <w:bookmarkStart w:id="6" w:name="_Toc328650879"/>
      <w:r>
        <w:t>How this works</w:t>
      </w:r>
      <w:r w:rsidR="00B45C90">
        <w:t xml:space="preserve"> – change?</w:t>
      </w:r>
      <w:bookmarkEnd w:id="6"/>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7374B" w14:textId="77777777" w:rsidR="002673A0" w:rsidRDefault="002673A0" w:rsidP="0068214A">
      <w:r>
        <w:separator/>
      </w:r>
    </w:p>
  </w:endnote>
  <w:endnote w:type="continuationSeparator" w:id="0">
    <w:p w14:paraId="00F076D1" w14:textId="77777777" w:rsidR="002673A0" w:rsidRDefault="002673A0"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E9C9"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2A4B4F" w:rsidRDefault="002A4B4F"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32E0"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3A0">
      <w:rPr>
        <w:rStyle w:val="PageNumber"/>
        <w:noProof/>
      </w:rPr>
      <w:t>1</w:t>
    </w:r>
    <w:r>
      <w:rPr>
        <w:rStyle w:val="PageNumber"/>
      </w:rPr>
      <w:fldChar w:fldCharType="end"/>
    </w:r>
  </w:p>
  <w:p w14:paraId="3E5CD069" w14:textId="77777777" w:rsidR="002A4B4F" w:rsidRDefault="002A4B4F"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658E2" w14:textId="77777777" w:rsidR="002673A0" w:rsidRDefault="002673A0" w:rsidP="0068214A">
      <w:r>
        <w:separator/>
      </w:r>
    </w:p>
  </w:footnote>
  <w:footnote w:type="continuationSeparator" w:id="0">
    <w:p w14:paraId="6783A880" w14:textId="77777777" w:rsidR="002673A0" w:rsidRDefault="002673A0" w:rsidP="0068214A">
      <w:r>
        <w:continuationSeparator/>
      </w:r>
    </w:p>
  </w:footnote>
  <w:footnote w:id="1">
    <w:p w14:paraId="496D050C" w14:textId="77777777" w:rsidR="002A4B4F" w:rsidRDefault="002A4B4F">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23CB4"/>
    <w:rsid w:val="00033273"/>
    <w:rsid w:val="00053E33"/>
    <w:rsid w:val="0006163F"/>
    <w:rsid w:val="00061E30"/>
    <w:rsid w:val="00063B9B"/>
    <w:rsid w:val="000650B3"/>
    <w:rsid w:val="00074786"/>
    <w:rsid w:val="00076FB5"/>
    <w:rsid w:val="00080F0D"/>
    <w:rsid w:val="00092932"/>
    <w:rsid w:val="00094F48"/>
    <w:rsid w:val="000A0248"/>
    <w:rsid w:val="000A30F2"/>
    <w:rsid w:val="000A385D"/>
    <w:rsid w:val="000A3BA3"/>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E511E"/>
    <w:rsid w:val="001F7259"/>
    <w:rsid w:val="0020342C"/>
    <w:rsid w:val="00214524"/>
    <w:rsid w:val="0022426E"/>
    <w:rsid w:val="00226BDA"/>
    <w:rsid w:val="00230673"/>
    <w:rsid w:val="00237345"/>
    <w:rsid w:val="00246038"/>
    <w:rsid w:val="00250DF1"/>
    <w:rsid w:val="0026014C"/>
    <w:rsid w:val="00260476"/>
    <w:rsid w:val="002609BD"/>
    <w:rsid w:val="0026720D"/>
    <w:rsid w:val="002673A0"/>
    <w:rsid w:val="0029778D"/>
    <w:rsid w:val="002A4B4F"/>
    <w:rsid w:val="002C481E"/>
    <w:rsid w:val="002D2044"/>
    <w:rsid w:val="002D30F8"/>
    <w:rsid w:val="002D53F5"/>
    <w:rsid w:val="002E0B58"/>
    <w:rsid w:val="002E409D"/>
    <w:rsid w:val="002E7099"/>
    <w:rsid w:val="00307FA9"/>
    <w:rsid w:val="003225B1"/>
    <w:rsid w:val="003307E3"/>
    <w:rsid w:val="00330A08"/>
    <w:rsid w:val="0033223B"/>
    <w:rsid w:val="00335D37"/>
    <w:rsid w:val="0035177D"/>
    <w:rsid w:val="00352768"/>
    <w:rsid w:val="00353E3B"/>
    <w:rsid w:val="00357BAA"/>
    <w:rsid w:val="00372C87"/>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55764"/>
    <w:rsid w:val="00465B42"/>
    <w:rsid w:val="0049221D"/>
    <w:rsid w:val="004927EC"/>
    <w:rsid w:val="00492E12"/>
    <w:rsid w:val="004A6468"/>
    <w:rsid w:val="004B1C80"/>
    <w:rsid w:val="004B5CD5"/>
    <w:rsid w:val="004C27DC"/>
    <w:rsid w:val="004C5029"/>
    <w:rsid w:val="004C66EE"/>
    <w:rsid w:val="004E2986"/>
    <w:rsid w:val="004F1067"/>
    <w:rsid w:val="004F3389"/>
    <w:rsid w:val="004F69A3"/>
    <w:rsid w:val="00505250"/>
    <w:rsid w:val="005068E1"/>
    <w:rsid w:val="005118BE"/>
    <w:rsid w:val="0052552D"/>
    <w:rsid w:val="005336D2"/>
    <w:rsid w:val="00540805"/>
    <w:rsid w:val="005441A2"/>
    <w:rsid w:val="00552AC5"/>
    <w:rsid w:val="005556E4"/>
    <w:rsid w:val="005657FD"/>
    <w:rsid w:val="00565DA0"/>
    <w:rsid w:val="00565FA0"/>
    <w:rsid w:val="00574DA0"/>
    <w:rsid w:val="00584AC5"/>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87B9D"/>
    <w:rsid w:val="00691FF3"/>
    <w:rsid w:val="00694B9E"/>
    <w:rsid w:val="006B18D8"/>
    <w:rsid w:val="006C08A5"/>
    <w:rsid w:val="006E46D2"/>
    <w:rsid w:val="006F3F53"/>
    <w:rsid w:val="006F5A6D"/>
    <w:rsid w:val="007031C6"/>
    <w:rsid w:val="007058F0"/>
    <w:rsid w:val="0070764B"/>
    <w:rsid w:val="00712530"/>
    <w:rsid w:val="00712DE3"/>
    <w:rsid w:val="00713E29"/>
    <w:rsid w:val="00715341"/>
    <w:rsid w:val="007161EE"/>
    <w:rsid w:val="007233F2"/>
    <w:rsid w:val="00724637"/>
    <w:rsid w:val="00726CD9"/>
    <w:rsid w:val="00733CEC"/>
    <w:rsid w:val="00740580"/>
    <w:rsid w:val="007469AB"/>
    <w:rsid w:val="00747AE7"/>
    <w:rsid w:val="007523C4"/>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7E7025"/>
    <w:rsid w:val="007F4566"/>
    <w:rsid w:val="00814B9E"/>
    <w:rsid w:val="008220ED"/>
    <w:rsid w:val="008439DB"/>
    <w:rsid w:val="0084495B"/>
    <w:rsid w:val="008469EA"/>
    <w:rsid w:val="00853A62"/>
    <w:rsid w:val="008607B0"/>
    <w:rsid w:val="008804E1"/>
    <w:rsid w:val="00881A77"/>
    <w:rsid w:val="008967D2"/>
    <w:rsid w:val="008A4E32"/>
    <w:rsid w:val="008A6808"/>
    <w:rsid w:val="008B2E7C"/>
    <w:rsid w:val="008B2FBA"/>
    <w:rsid w:val="008C0CB0"/>
    <w:rsid w:val="008C166A"/>
    <w:rsid w:val="008D2212"/>
    <w:rsid w:val="008D3998"/>
    <w:rsid w:val="008D5E18"/>
    <w:rsid w:val="008D6B8F"/>
    <w:rsid w:val="008E4A18"/>
    <w:rsid w:val="008E738F"/>
    <w:rsid w:val="008F71E1"/>
    <w:rsid w:val="00924008"/>
    <w:rsid w:val="0092751B"/>
    <w:rsid w:val="00931F83"/>
    <w:rsid w:val="00932D3F"/>
    <w:rsid w:val="00934A6E"/>
    <w:rsid w:val="00936D6A"/>
    <w:rsid w:val="0094317F"/>
    <w:rsid w:val="00951584"/>
    <w:rsid w:val="00954563"/>
    <w:rsid w:val="0096014B"/>
    <w:rsid w:val="009661F9"/>
    <w:rsid w:val="00970A41"/>
    <w:rsid w:val="00970B15"/>
    <w:rsid w:val="00970DFE"/>
    <w:rsid w:val="0097470A"/>
    <w:rsid w:val="00980D35"/>
    <w:rsid w:val="00987336"/>
    <w:rsid w:val="009B7A63"/>
    <w:rsid w:val="009C4F2A"/>
    <w:rsid w:val="009D0540"/>
    <w:rsid w:val="009D74FF"/>
    <w:rsid w:val="009E5BAC"/>
    <w:rsid w:val="009F0567"/>
    <w:rsid w:val="009F07E8"/>
    <w:rsid w:val="00A06402"/>
    <w:rsid w:val="00A15ACC"/>
    <w:rsid w:val="00A234D9"/>
    <w:rsid w:val="00A24EBD"/>
    <w:rsid w:val="00A30D88"/>
    <w:rsid w:val="00A3169F"/>
    <w:rsid w:val="00A36D6E"/>
    <w:rsid w:val="00A4267D"/>
    <w:rsid w:val="00A52351"/>
    <w:rsid w:val="00A55DF8"/>
    <w:rsid w:val="00A70C8A"/>
    <w:rsid w:val="00A8372A"/>
    <w:rsid w:val="00A83FAC"/>
    <w:rsid w:val="00A9426C"/>
    <w:rsid w:val="00A9794D"/>
    <w:rsid w:val="00AA0E67"/>
    <w:rsid w:val="00AA2C7D"/>
    <w:rsid w:val="00AA3AC7"/>
    <w:rsid w:val="00AA76A2"/>
    <w:rsid w:val="00AB2E0B"/>
    <w:rsid w:val="00AB4449"/>
    <w:rsid w:val="00AC2803"/>
    <w:rsid w:val="00AD3CD5"/>
    <w:rsid w:val="00AD5119"/>
    <w:rsid w:val="00AD5865"/>
    <w:rsid w:val="00AD7CAB"/>
    <w:rsid w:val="00AE4A35"/>
    <w:rsid w:val="00AE683E"/>
    <w:rsid w:val="00AF38AA"/>
    <w:rsid w:val="00AF5841"/>
    <w:rsid w:val="00B40FBD"/>
    <w:rsid w:val="00B45C90"/>
    <w:rsid w:val="00B464AB"/>
    <w:rsid w:val="00B520EA"/>
    <w:rsid w:val="00B6250B"/>
    <w:rsid w:val="00B64EB8"/>
    <w:rsid w:val="00B7431F"/>
    <w:rsid w:val="00B76B77"/>
    <w:rsid w:val="00B906D2"/>
    <w:rsid w:val="00B91A97"/>
    <w:rsid w:val="00BA3F60"/>
    <w:rsid w:val="00BA4146"/>
    <w:rsid w:val="00BB1F62"/>
    <w:rsid w:val="00BB7474"/>
    <w:rsid w:val="00BC1D67"/>
    <w:rsid w:val="00BD358D"/>
    <w:rsid w:val="00BE0B87"/>
    <w:rsid w:val="00BE3C64"/>
    <w:rsid w:val="00BE7C78"/>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21FE2"/>
    <w:rsid w:val="00D24CC1"/>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0DC"/>
    <w:rsid w:val="00EB4D03"/>
    <w:rsid w:val="00EC6EF6"/>
    <w:rsid w:val="00ED00AB"/>
    <w:rsid w:val="00ED46EE"/>
    <w:rsid w:val="00ED5F45"/>
    <w:rsid w:val="00EE10A3"/>
    <w:rsid w:val="00EE4318"/>
    <w:rsid w:val="00EF3283"/>
    <w:rsid w:val="00EF4A39"/>
    <w:rsid w:val="00EF57A7"/>
    <w:rsid w:val="00F00587"/>
    <w:rsid w:val="00F04386"/>
    <w:rsid w:val="00F04967"/>
    <w:rsid w:val="00F17B1A"/>
    <w:rsid w:val="00F204D1"/>
    <w:rsid w:val="00F23149"/>
    <w:rsid w:val="00F30A6F"/>
    <w:rsid w:val="00F33B50"/>
    <w:rsid w:val="00F3601D"/>
    <w:rsid w:val="00F4087E"/>
    <w:rsid w:val="00F42CA4"/>
    <w:rsid w:val="00F42D45"/>
    <w:rsid w:val="00F51B11"/>
    <w:rsid w:val="00F61CFF"/>
    <w:rsid w:val="00F6642E"/>
    <w:rsid w:val="00F717D4"/>
    <w:rsid w:val="00F76F38"/>
    <w:rsid w:val="00F90E4D"/>
    <w:rsid w:val="00F92083"/>
    <w:rsid w:val="00F9574A"/>
    <w:rsid w:val="00FA2A6F"/>
    <w:rsid w:val="00FA6F42"/>
    <w:rsid w:val="00FB4081"/>
    <w:rsid w:val="00FC088B"/>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95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ython.org/downloads/"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image" Target="media/image2.jpeg"/><Relationship Id="rId13" Type="http://schemas.microsoft.com/office/2007/relationships/hdphoto" Target="media/hdphoto2.wdp"/><Relationship Id="rId14" Type="http://schemas.openxmlformats.org/officeDocument/2006/relationships/image" Target="media/image3.png"/><Relationship Id="rId15" Type="http://schemas.openxmlformats.org/officeDocument/2006/relationships/image" Target="media/image4.jpeg"/><Relationship Id="rId16" Type="http://schemas.microsoft.com/office/2007/relationships/hdphoto" Target="media/hdphoto3.wdp"/><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EF3F4-7C62-2A45-9100-D360514D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2780</Words>
  <Characters>15846</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1. Installation</vt:lpstr>
      <vt:lpstr>2. An example mail reading agent</vt:lpstr>
      <vt:lpstr>3. The Rational Module and top-level agent behavior – change?</vt:lpstr>
      <vt:lpstr>4. Goal-driven reactive behavior</vt:lpstr>
      <vt:lpstr>    4.1 Programming goal-driven agents – update for straight python programming.</vt:lpstr>
      <vt:lpstr>        Underlying Python definition</vt:lpstr>
      <vt:lpstr>5. Inter-Agent Communication</vt:lpstr>
      <vt:lpstr>6. The Instinctive Module - modify</vt:lpstr>
      <vt:lpstr>    How this works – change?</vt:lpstr>
    </vt:vector>
  </TitlesOfParts>
  <Company>USC Information Sciences Institute</Company>
  <LinksUpToDate>false</LinksUpToDate>
  <CharactersWithSpaces>18589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Microsoft Office User</cp:lastModifiedBy>
  <cp:revision>13</cp:revision>
  <cp:lastPrinted>2017-09-18T22:12:00Z</cp:lastPrinted>
  <dcterms:created xsi:type="dcterms:W3CDTF">2017-09-18T22:40:00Z</dcterms:created>
  <dcterms:modified xsi:type="dcterms:W3CDTF">2017-10-17T16:15:00Z</dcterms:modified>
</cp:coreProperties>
</file>